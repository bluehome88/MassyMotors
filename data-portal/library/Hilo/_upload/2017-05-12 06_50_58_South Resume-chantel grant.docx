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ackground w:color="FFFFFF"/>
  <w:body>
    <w:p>
      <w:pPr>
        <w:pStyle w:val="PO151"/>
        <w:numPr>
          <w:ilvl w:val="0"/>
          <w:numId w:val="0"/>
        </w:numPr>
        <w:jc w:val="left"/>
        <w:spacing w:lineRule="auto" w:line="360" w:before="0" w:after="0"/>
        <w:pBdr>
          <w:left w:val="thickThinMediumGap" w:sz="24" w:space="0" w:color="00FFFF"/>
          <w:top w:val="thickThinMediumGap" w:sz="24" w:space="0" w:color="00FFFF"/>
        </w:pBdr>
        <w:ind w:right="0" w:firstLine="0"/>
        <w:tabs>
          <w:tab w:val="right" w:pos="9000"/>
        </w:tabs>
        <w:rPr>
          <w:b w:val="1"/>
          <w:position w:val="0"/>
          <w:sz w:val="64"/>
          <w:szCs w:val="64"/>
          <w:rFonts w:ascii="Footlight MT Light" w:eastAsia="Footlight MT Light" w:hAnsi="Footlight MT Light" w:hint="default"/>
        </w:rPr>
      </w:pPr>
      <w:r>
        <w:rPr>
          <w:b w:val="1"/>
          <w:position w:val="0"/>
          <w:sz w:val="64"/>
          <w:szCs w:val="64"/>
          <w:rFonts w:ascii="Footlight MT Light" w:eastAsia="Footlight MT Light" w:hAnsi="Footlight MT Light" w:hint="default"/>
        </w:rPr>
        <w:t xml:space="preserve">CHANTEL DINNISIA GRANT</w:t>
      </w:r>
    </w:p>
    <w:p>
      <w:pPr>
        <w:pStyle w:val="PO154"/>
        <w:numPr>
          <w:ilvl w:val="0"/>
          <w:numId w:val="0"/>
        </w:numPr>
        <w:jc w:val="right"/>
        <w:spacing w:lineRule="auto" w:line="240" w:before="0" w:after="0"/>
        <w:ind w:right="0" w:firstLine="0"/>
        <w:tabs>
          <w:tab w:val="right" w:pos="9000"/>
          <w:tab w:val="right" w:pos="9000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LP #57 Hollywood Road Extension, Fanny Village, Point Fortin</w:t>
      </w:r>
    </w:p>
    <w:p>
      <w:pPr>
        <w:pStyle w:val="PO154"/>
        <w:numPr>
          <w:ilvl w:val="0"/>
          <w:numId w:val="0"/>
        </w:numPr>
        <w:jc w:val="right"/>
        <w:spacing w:lineRule="auto" w:line="240" w:before="0" w:after="0"/>
        <w:ind w:right="0" w:firstLine="0"/>
        <w:tabs>
          <w:tab w:val="right" w:pos="9000"/>
          <w:tab w:val="right" w:pos="9000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Telephone:  267-0388/715-9530</w:t>
      </w:r>
    </w:p>
    <w:p>
      <w:pPr>
        <w:pStyle w:val="PO154"/>
        <w:numPr>
          <w:ilvl w:val="0"/>
          <w:numId w:val="0"/>
        </w:numPr>
        <w:jc w:val="right"/>
        <w:spacing w:lineRule="auto" w:line="240" w:before="0" w:after="0"/>
        <w:pBdr>
          <w:right w:val="thickThinMediumGap" w:sz="24" w:space="0" w:color="00FFFF"/>
        </w:pBdr>
        <w:ind w:right="0" w:firstLine="0"/>
        <w:tabs>
          <w:tab w:val="right" w:pos="9000"/>
          <w:tab w:val="right" w:pos="9000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Email: </w:t>
      </w:r>
      <w:hyperlink r:id="rId5">
        <w:r>
          <w:rPr>
            <w:rStyle w:val="PO158"/>
            <w:b w:val="1"/>
            <w:color w:val="0000FF"/>
            <w:position w:val="0"/>
            <w:sz w:val="22"/>
            <w:szCs w:val="22"/>
            <w:u w:val="single"/>
            <w:rFonts w:ascii="Times New Roman" w:eastAsia="Times New Roman" w:hAnsi="Times New Roman" w:hint="default"/>
          </w:rPr>
          <w:t>dinnisia22@gmail.com</w:t>
        </w:r>
      </w:hyperlink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       </w:t>
      </w:r>
    </w:p>
    <w:p>
      <w:pPr>
        <w:pStyle w:val="PO1"/>
        <w:numPr>
          <w:ilvl w:val="0"/>
          <w:numId w:val="0"/>
        </w:numPr>
        <w:jc w:val="left"/>
        <w:spacing w:lineRule="auto" w:line="360" w:before="0" w:after="0"/>
        <w:pBdr>
          <w:bottom w:val="thickThinMediumGap" w:sz="24" w:space="0" w:color="00FFFF"/>
          <w:right w:val="thickThinMediumGap" w:sz="24" w:space="0" w:color="00FFFF"/>
        </w:pBdr>
        <w:ind w:right="0" w:firstLine="0"/>
        <w:tabs>
          <w:tab w:val="right" w:pos="9090"/>
        </w:tabs>
        <w:rPr>
          <w:position w:val="0"/>
          <w:sz w:val="12"/>
          <w:szCs w:val="12"/>
          <w:rFonts w:ascii="Arial" w:eastAsia="Arial" w:hAnsi="Arial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360" w:before="0" w:after="0"/>
        <w:ind w:right="0" w:firstLine="0"/>
        <w:tabs>
          <w:tab w:val="right" w:pos="9090"/>
        </w:tabs>
        <w:rPr>
          <w:b w:val="1"/>
          <w:position w:val="0"/>
          <w:sz w:val="12"/>
          <w:szCs w:val="1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Arial" w:eastAsia="Arial" w:hAnsi="Arial" w:hint="default"/>
        </w:rPr>
        <w:t xml:space="preserve">              </w:t>
      </w:r>
    </w:p>
    <w:p>
      <w:pPr>
        <w:pStyle w:val="PO153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360"/>
          <w:tab w:val="left" w:pos="360"/>
          <w:tab w:val="left" w:pos="2790"/>
          <w:tab w:val="left" w:pos="2790"/>
          <w:tab w:val="left" w:pos="5040"/>
          <w:tab w:val="left" w:pos="504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CAREER OBJECTIVE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: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To gain hands on experience and knowledge about the things that take place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when operating an organization thus helping to broaden my knowledge and gain further experience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within this field.</w:t>
      </w:r>
    </w:p>
    <w:p>
      <w:pPr>
        <w:pStyle w:val="PO153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360"/>
          <w:tab w:val="left" w:pos="360"/>
          <w:tab w:val="left" w:pos="2790"/>
          <w:tab w:val="left" w:pos="2790"/>
          <w:tab w:val="left" w:pos="5040"/>
          <w:tab w:val="left" w:pos="5040"/>
        </w:tabs>
        <w:rPr>
          <w:b w:val="1"/>
          <w:position w:val="0"/>
          <w:sz w:val="12"/>
          <w:szCs w:val="12"/>
          <w:u w:val="single"/>
          <w:rFonts w:ascii="Times New Roman" w:eastAsia="Times New Roman" w:hAnsi="Times New Roman" w:hint="default"/>
        </w:rPr>
      </w:pPr>
    </w:p>
    <w:p>
      <w:pPr>
        <w:pStyle w:val="PO153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360"/>
          <w:tab w:val="left" w:pos="360"/>
          <w:tab w:val="left" w:pos="2790"/>
          <w:tab w:val="left" w:pos="2790"/>
          <w:tab w:val="left" w:pos="5040"/>
          <w:tab w:val="left" w:pos="504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PROFESSIONAL EXPERIENCE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Ministry of Sport and Youth Affairs </w:t>
      </w:r>
    </w:p>
    <w:p>
      <w:pPr>
        <w:pStyle w:val="PO1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720"/>
          <w:tab w:val="left" w:pos="1440"/>
          <w:tab w:val="left" w:pos="21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21/01/2016 – 20/07/2016</w:t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Typing Assistant</w:t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- HR Unit </w:t>
      </w:r>
    </w:p>
    <w:p>
      <w:pPr>
        <w:pStyle w:val="PO166"/>
        <w:numPr>
          <w:ilvl w:val="0"/>
          <w:numId w:val="12"/>
        </w:numPr>
        <w:jc w:val="left"/>
        <w:spacing w:lineRule="auto" w:line="276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Type Minutes, memoranda, letters, reports, delegated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authority, job letters, short term contracts, and all other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relevant documents</w:t>
      </w:r>
    </w:p>
    <w:p>
      <w:pPr>
        <w:pStyle w:val="PO163"/>
        <w:numPr>
          <w:ilvl w:val="0"/>
          <w:numId w:val="12"/>
        </w:numPr>
        <w:jc w:val="both"/>
        <w:spacing w:lineRule="auto" w:line="240" w:before="0" w:after="0"/>
        <w:ind w:left="4053" w:right="0" w:hanging="36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Operate office equipment</w:t>
      </w:r>
    </w:p>
    <w:p>
      <w:pPr>
        <w:pStyle w:val="PO163"/>
        <w:numPr>
          <w:ilvl w:val="0"/>
          <w:numId w:val="12"/>
        </w:numPr>
        <w:jc w:val="both"/>
        <w:spacing w:lineRule="auto" w:line="240" w:before="0" w:after="0"/>
        <w:ind w:left="4053" w:right="0" w:hanging="36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Receives and records telephone messages</w:t>
      </w:r>
    </w:p>
    <w:p>
      <w:pPr>
        <w:pStyle w:val="PO166"/>
        <w:numPr>
          <w:ilvl w:val="0"/>
          <w:numId w:val="12"/>
        </w:numPr>
        <w:jc w:val="left"/>
        <w:spacing w:lineRule="auto" w:line="276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Deliver tasks as accurately as possible within time frame in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accordance with requests</w:t>
      </w:r>
    </w:p>
    <w:p>
      <w:pPr>
        <w:pStyle w:val="PO163"/>
        <w:numPr>
          <w:ilvl w:val="0"/>
          <w:numId w:val="12"/>
        </w:numPr>
        <w:jc w:val="both"/>
        <w:spacing w:lineRule="auto" w:line="240" w:before="0" w:after="0"/>
        <w:ind w:left="4053" w:right="0" w:hanging="36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Reply to routine correspondence</w:t>
      </w:r>
    </w:p>
    <w:p>
      <w:pPr>
        <w:pStyle w:val="PO163"/>
        <w:numPr>
          <w:ilvl w:val="0"/>
          <w:numId w:val="12"/>
        </w:numPr>
        <w:jc w:val="both"/>
        <w:spacing w:lineRule="auto" w:line="240" w:before="0" w:after="0"/>
        <w:ind w:left="4053" w:right="0" w:hanging="36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Assist in the preparation of interviews</w:t>
      </w:r>
    </w:p>
    <w:p>
      <w:pPr>
        <w:pStyle w:val="PO163"/>
        <w:numPr>
          <w:ilvl w:val="0"/>
          <w:numId w:val="12"/>
        </w:numPr>
        <w:jc w:val="both"/>
        <w:spacing w:lineRule="auto" w:line="240" w:before="0" w:after="0"/>
        <w:ind w:left="4053" w:right="0" w:hanging="36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Assist in entering information as it relates to gratuity</w:t>
      </w:r>
    </w:p>
    <w:p>
      <w:pPr>
        <w:pStyle w:val="PO163"/>
        <w:numPr>
          <w:ilvl w:val="0"/>
          <w:numId w:val="12"/>
        </w:numPr>
        <w:jc w:val="both"/>
        <w:spacing w:lineRule="auto" w:line="240" w:before="0" w:after="0"/>
        <w:ind w:left="4053" w:right="0" w:hanging="36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Design brochures and certificates for events</w:t>
      </w:r>
    </w:p>
    <w:p>
      <w:pPr>
        <w:pStyle w:val="PO163"/>
        <w:numPr>
          <w:ilvl w:val="0"/>
          <w:numId w:val="12"/>
        </w:numPr>
        <w:jc w:val="both"/>
        <w:spacing w:lineRule="auto" w:line="240" w:before="0" w:after="0"/>
        <w:ind w:left="4053" w:right="0" w:hanging="36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Prepare presentations via PowerPoint</w:t>
      </w:r>
    </w:p>
    <w:p>
      <w:pPr>
        <w:pStyle w:val="PO163"/>
        <w:numPr>
          <w:ilvl w:val="0"/>
          <w:numId w:val="12"/>
        </w:numPr>
        <w:jc w:val="both"/>
        <w:spacing w:lineRule="auto" w:line="240" w:before="0" w:after="0"/>
        <w:ind w:left="4053" w:right="0" w:hanging="36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Liaise with Ministry personnel and clients</w:t>
      </w:r>
    </w:p>
    <w:p>
      <w:pPr>
        <w:pStyle w:val="PO163"/>
        <w:numPr>
          <w:ilvl w:val="0"/>
          <w:numId w:val="12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Performs routine clerical duties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Government Human Resource Services Company Limited – Secretarial Relief</w:t>
      </w:r>
    </w:p>
    <w:p>
      <w:pPr>
        <w:pStyle w:val="PO1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720"/>
          <w:tab w:val="left" w:pos="1440"/>
          <w:tab w:val="left" w:pos="21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05/12/2014 – 04/12/2015       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Clerk</w:t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/Typist I – Ministry of Legal Affairs-Registrar General’s </w:t>
      </w:r>
    </w:p>
    <w:p>
      <w:pPr>
        <w:pStyle w:val="PO1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720"/>
          <w:tab w:val="left" w:pos="1440"/>
          <w:tab w:val="left" w:pos="21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Department [Companies Registry]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Enter and Cash Name Reservation Applications on TT Biz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Link database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Scan all attachments to Name Reservation application and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queries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Recording of information for business registration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File Business Registration applications and Statement of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Change Applications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Delivers the following documents of the public </w:t>
      </w:r>
    </w:p>
    <w:p>
      <w:pPr>
        <w:pStyle w:val="PO163"/>
        <w:numPr>
          <w:ilvl w:val="0"/>
          <w:numId w:val="13"/>
        </w:numPr>
        <w:jc w:val="both"/>
        <w:spacing w:lineRule="auto" w:line="240" w:before="0" w:after="0"/>
        <w:ind w:left="4065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copies of Name Search</w:t>
      </w:r>
    </w:p>
    <w:p>
      <w:pPr>
        <w:pStyle w:val="PO163"/>
        <w:numPr>
          <w:ilvl w:val="0"/>
          <w:numId w:val="13"/>
        </w:numPr>
        <w:jc w:val="both"/>
        <w:spacing w:lineRule="auto" w:line="240" w:before="0" w:after="0"/>
        <w:ind w:left="4065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Certificates of Incorporation</w:t>
      </w:r>
    </w:p>
    <w:p>
      <w:pPr>
        <w:pStyle w:val="PO163"/>
        <w:numPr>
          <w:ilvl w:val="0"/>
          <w:numId w:val="13"/>
        </w:numPr>
        <w:jc w:val="both"/>
        <w:spacing w:lineRule="auto" w:line="240" w:before="0" w:after="0"/>
        <w:ind w:left="4065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Certificate of Continuance</w:t>
      </w:r>
    </w:p>
    <w:p>
      <w:pPr>
        <w:pStyle w:val="PO163"/>
        <w:numPr>
          <w:ilvl w:val="0"/>
          <w:numId w:val="13"/>
        </w:numPr>
        <w:jc w:val="both"/>
        <w:spacing w:lineRule="auto" w:line="240" w:before="0" w:after="0"/>
        <w:ind w:left="4065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Business Registration Certificates</w:t>
      </w:r>
    </w:p>
    <w:p>
      <w:pPr>
        <w:pStyle w:val="PO163"/>
        <w:numPr>
          <w:ilvl w:val="0"/>
          <w:numId w:val="13"/>
        </w:numPr>
        <w:jc w:val="both"/>
        <w:spacing w:lineRule="auto" w:line="240" w:before="0" w:after="0"/>
        <w:ind w:left="4065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Statement of Change</w:t>
      </w:r>
    </w:p>
    <w:p>
      <w:pPr>
        <w:pStyle w:val="PO163"/>
        <w:numPr>
          <w:ilvl w:val="0"/>
          <w:numId w:val="13"/>
        </w:numPr>
        <w:jc w:val="both"/>
        <w:spacing w:lineRule="auto" w:line="240" w:before="0" w:after="0"/>
        <w:ind w:left="4065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Certified/ Draft Copies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Types certificates with respect to the Business Names Act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Chap. 82:85  and the Companies Act, 1995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Types Certified/Draft copies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Update Companies Registry database and BN’s for Business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Reg.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Processes Letters of Consent in respect of the Name Approvals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for which consent is required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Records all request for copies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Prints the relevant documents to attach to requests.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Stamp all post &amp; new registration documents for processing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Sort all Incorporation documents for processing.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Receives and Enters all Amendment documents for pre-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checking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Entering personnel minutes and typing of returns for salary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payment </w:t>
      </w:r>
    </w:p>
    <w:p>
      <w:pPr>
        <w:pStyle w:val="PO163"/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3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360"/>
          <w:tab w:val="left" w:pos="360"/>
          <w:tab w:val="left" w:pos="2790"/>
          <w:tab w:val="left" w:pos="2790"/>
          <w:tab w:val="left" w:pos="5040"/>
          <w:tab w:val="left" w:pos="504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Service Contract Officer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</w:t>
      </w:r>
    </w:p>
    <w:p>
      <w:pPr>
        <w:pStyle w:val="PO153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360"/>
          <w:tab w:val="left" w:pos="360"/>
          <w:tab w:val="left" w:pos="2790"/>
          <w:tab w:val="left" w:pos="2790"/>
          <w:tab w:val="left" w:pos="5040"/>
          <w:tab w:val="left" w:pos="504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6/11/2013 – 04/12/2014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</w:t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Clerical Assistant (Judicature of Trinidad and Tobago)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Issue electronic mail as directed by the Administrative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Secretary to the Chief Justice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Draft simple correspondence for signature 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Maintain incoming correspondence database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Receive and Dispatch correspondence 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Maintain outgoing correspondence database, office supplies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and office files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Typing up memorandums, letters, forwarding forms, etc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Answer telephone and take messages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Liaise with internal stakeholders as directed by the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Administrative Secretary to the Chief Justice</w:t>
      </w:r>
    </w:p>
    <w:p>
      <w:pPr>
        <w:pStyle w:val="PO1"/>
        <w:numPr>
          <w:ilvl w:val="0"/>
          <w:numId w:val="6"/>
        </w:numPr>
        <w:jc w:val="both"/>
        <w:spacing w:lineRule="auto" w:line="276" w:before="0" w:after="0"/>
        <w:ind w:left="4053" w:right="0" w:hanging="360"/>
        <w:tabs>
          <w:tab w:val="left" w:pos="2865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Faxing and scanning of legal documents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Update Complaints Registry</w:t>
      </w:r>
    </w:p>
    <w:p>
      <w:pPr>
        <w:pStyle w:val="PO163"/>
        <w:numPr>
          <w:ilvl w:val="0"/>
          <w:numId w:val="6"/>
        </w:numPr>
        <w:jc w:val="both"/>
        <w:spacing w:lineRule="auto" w:line="240" w:before="0" w:after="0"/>
        <w:ind w:left="4053" w:right="0" w:hanging="360"/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Request and maintain inventory for office</w:t>
      </w:r>
    </w:p>
    <w:p>
      <w:pPr>
        <w:pStyle w:val="PO153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360"/>
          <w:tab w:val="left" w:pos="360"/>
          <w:tab w:val="left" w:pos="2790"/>
          <w:tab w:val="left" w:pos="2790"/>
          <w:tab w:val="left" w:pos="5040"/>
          <w:tab w:val="left" w:pos="5040"/>
        </w:tabs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</w:t>
      </w:r>
    </w:p>
    <w:p>
      <w:pPr>
        <w:pStyle w:val="PO1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360"/>
          <w:tab w:val="left" w:pos="2790"/>
          <w:tab w:val="left" w:pos="504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ON-The-Job- Training Programme</w:t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</w:p>
    <w:p>
      <w:pPr>
        <w:pStyle w:val="PO1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720"/>
          <w:tab w:val="left" w:pos="1440"/>
          <w:tab w:val="left" w:pos="21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14/11/2011 – 5/11/2013</w:t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Clerical assistant/Data Entry Clerk-Judicature of T &amp; T</w:t>
      </w:r>
    </w:p>
    <w:p>
      <w:pPr>
        <w:pStyle w:val="PO1"/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2865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             [The Office of the Administrative Secretary to the Chief Justice]</w:t>
      </w:r>
    </w:p>
    <w:p>
      <w:pPr>
        <w:pStyle w:val="PO1"/>
        <w:numPr>
          <w:ilvl w:val="0"/>
          <w:numId w:val="5"/>
        </w:numPr>
        <w:jc w:val="both"/>
        <w:spacing w:lineRule="auto" w:line="276" w:before="0" w:after="0"/>
        <w:ind w:left="3180" w:right="0" w:hanging="360"/>
        <w:tabs>
          <w:tab w:val="left" w:pos="2865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Receiving, recording and dispatching of correspondences</w:t>
      </w:r>
    </w:p>
    <w:p>
      <w:pPr>
        <w:pStyle w:val="PO1"/>
        <w:numPr>
          <w:ilvl w:val="0"/>
          <w:numId w:val="5"/>
        </w:numPr>
        <w:jc w:val="both"/>
        <w:spacing w:lineRule="auto" w:line="276" w:before="0" w:after="0"/>
        <w:ind w:left="3180" w:right="0" w:hanging="360"/>
        <w:tabs>
          <w:tab w:val="left" w:pos="2865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Entering, Stamping and processing of all library material</w:t>
      </w:r>
    </w:p>
    <w:p>
      <w:pPr>
        <w:pStyle w:val="PO1"/>
        <w:numPr>
          <w:ilvl w:val="0"/>
          <w:numId w:val="5"/>
        </w:numPr>
        <w:jc w:val="both"/>
        <w:spacing w:lineRule="auto" w:line="276" w:before="0" w:after="0"/>
        <w:ind w:left="3180" w:right="0" w:hanging="360"/>
        <w:tabs>
          <w:tab w:val="left" w:pos="2865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Answering the telephone</w:t>
      </w:r>
    </w:p>
    <w:p>
      <w:pPr>
        <w:pStyle w:val="PO1"/>
        <w:numPr>
          <w:ilvl w:val="0"/>
          <w:numId w:val="5"/>
        </w:numPr>
        <w:jc w:val="both"/>
        <w:spacing w:lineRule="auto" w:line="276" w:before="0" w:after="0"/>
        <w:ind w:left="3180" w:right="0" w:hanging="360"/>
        <w:tabs>
          <w:tab w:val="left" w:pos="2865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Typing up memorandums, letters, forwarding forms, etc</w:t>
      </w:r>
    </w:p>
    <w:p>
      <w:pPr>
        <w:pStyle w:val="PO1"/>
        <w:numPr>
          <w:ilvl w:val="0"/>
          <w:numId w:val="5"/>
        </w:numPr>
        <w:jc w:val="both"/>
        <w:spacing w:lineRule="auto" w:line="276" w:before="0" w:after="0"/>
        <w:ind w:left="3180" w:right="0" w:hanging="360"/>
        <w:tabs>
          <w:tab w:val="left" w:pos="2865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Faxing and scanning of legal documents</w:t>
      </w:r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Recording Information (materials received, distributed, invoices)</w:t>
      </w:r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Organization of the Judgment Room and the periodicals</w:t>
      </w:r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Updating Legal files and mounting legal articles</w:t>
      </w:r>
    </w:p>
    <w:p>
      <w:pPr>
        <w:pStyle w:val="PO153"/>
        <w:numPr>
          <w:ilvl w:val="0"/>
          <w:numId w:val="0"/>
        </w:numPr>
        <w:jc w:val="left"/>
        <w:spacing w:lineRule="auto" w:line="276" w:before="0" w:after="0"/>
        <w:ind w:right="0" w:firstLine="0"/>
        <w:tabs>
          <w:tab w:val="left" w:pos="360"/>
          <w:tab w:val="left" w:pos="360"/>
          <w:tab w:val="clear" w:pos="360"/>
          <w:tab w:val="left" w:pos="915"/>
          <w:tab w:val="left" w:pos="2790"/>
          <w:tab w:val="clear" w:pos="2790"/>
          <w:tab w:val="left" w:pos="2790"/>
          <w:tab w:val="left" w:pos="5040"/>
          <w:tab w:val="clear" w:pos="5040"/>
          <w:tab w:val="left" w:pos="504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Arial" w:eastAsia="Arial" w:hAnsi="Arial" w:hint="default"/>
          <w:del w:id="0" w:author="" w:date="2017-4-3T14:48:00Z"/>
        </w:rPr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EDUCA</w:t>
      </w:r>
      <w:ins w:id="44" w:author="" w:date="2017-4-4T15:51:00Z">
        <w:r>
          <w:rPr>
            <w:b w:val="1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T</w:t>
        </w:r>
      </w:ins>
      <w:ins w:id="45" w:author="" w:date="2017-4-4T15:51:00Z">
        <w:r>
          <w:rPr>
            <w:b w:val="1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I</w:t>
        </w:r>
      </w:ins>
      <w:ins w:id="46" w:author="" w:date="2017-4-4T15:51:00Z">
        <w:r>
          <w:rPr>
            <w:b w:val="1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O</w:t>
        </w:r>
      </w:ins>
      <w:ins w:id="47" w:author="" w:date="2017-4-4T15:51:00Z">
        <w:r>
          <w:rPr>
            <w:b w:val="1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N</w:t>
        </w:r>
      </w:ins>
      <w:del w:id="12" w:author="" w:date="2017-4-4T15:51:00Z">
        <w:r>
          <w:rPr>
            <w:b w:val="1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delText>T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delText>I</w:delText>
        </w:r>
      </w:del>
      <w:del w:id="12" w:author="" w:date="2017-4-4T15:51:00Z">
        <w:r>
          <w:rPr>
            <w:b w:val="1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delText>O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delText>N</w:delText>
        </w:r>
      </w:del>
    </w:p>
    <w:p>
      <w:pPr>
        <w:pStyle w:val="PO1"/>
        <w:numPr>
          <w:ilvl w:val="0"/>
          <w:numId w:val="0"/>
        </w:numPr>
        <w:jc w:val="left"/>
        <w:spacing w:lineRule="auto" w:line="276" w:before="0" w:after="0"/>
        <w:ind w:right="0" w:firstLine="0"/>
        <w:tabs>
          <w:tab w:val="left" w:pos="360"/>
          <w:tab w:val="left" w:pos="2790"/>
          <w:tab w:val="left" w:pos="504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0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9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/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2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0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0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9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–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P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r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s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n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t</w:delText>
        </w:r>
      </w:del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C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O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L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L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G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O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F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S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C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I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N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C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,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T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C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H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N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O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L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O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G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Y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A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N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D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A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P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P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L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I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D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A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R</w:delText>
        </w:r>
      </w:del>
      <w:del w:id="11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T</w:delText>
        </w:r>
      </w:del>
      <w:del w:id="8" w:author="" w:date="2017-4-4T15:51:00Z">
        <w:r>
          <w:rPr>
            <w:b w:val="1"/>
            <w:position w:val="0"/>
            <w:sz w:val="24"/>
            <w:szCs w:val="24"/>
            <w:rFonts w:ascii="Times New Roman" w:eastAsia="Times New Roman" w:hAnsi="Times New Roman" w:hint="default"/>
          </w:rPr>
          <w:delText>S</w:delText>
        </w:r>
      </w:del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O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F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T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R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I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N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I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D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A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D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A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N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D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T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O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B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A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G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O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(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C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O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S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T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A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A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T</w:delText>
        </w:r>
      </w:del>
      <w:del w:id="10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T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)</w:delText>
        </w:r>
      </w:del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right="0" w:firstLine="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§</w:delText>
        </w:r>
      </w:del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B</w:delText>
        </w:r>
      </w:del>
      <w:del w:id="9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B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A</w:delText>
        </w:r>
      </w:del>
      <w:del w:id="9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i</w:delText>
        </w:r>
      </w:del>
      <w:del w:id="9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n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del w:id="9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n</w:delText>
        </w:r>
      </w:del>
      <w:del w:id="9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t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r</w:delText>
        </w:r>
      </w:del>
      <w:del w:id="9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p</w:delText>
        </w:r>
      </w:del>
      <w:del w:id="9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r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9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n</w:delText>
        </w:r>
      </w:del>
      <w:del w:id="8" w:author="" w:date="2017-4-4T15:51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e</w:delText>
        </w:r>
      </w:del>
      <w:del w:id="7" w:author="" w:date="2017-4-4T15:50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u</w:delText>
        </w:r>
      </w:del>
      <w:del w:id="6" w:author="" w:date="2017-4-4T15:50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r</w:delText>
        </w:r>
      </w:del>
      <w:del w:id="7" w:author="" w:date="2017-4-4T15:50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s</w:delText>
        </w:r>
      </w:del>
      <w:del w:id="6" w:author="" w:date="2017-4-4T15:50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h</w:delText>
        </w:r>
      </w:del>
      <w:del w:id="7" w:author="" w:date="2017-4-4T15:50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i</w:delText>
        </w:r>
      </w:del>
      <w:del w:id="6" w:author="" w:date="2017-4-4T15:50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>p</w:delText>
        </w:r>
      </w:del>
      <w:del w:id="7" w:author="" w:date="2017-4-4T15:50:00Z">
        <w:r>
          <w:rPr>
            <w:b w:val="0"/>
            <w:position w:val="0"/>
            <w:sz w:val="24"/>
            <w:szCs w:val="24"/>
            <w:rFonts w:ascii="Times New Roman" w:eastAsia="Times New Roman" w:hAnsi="Times New Roman" w:hint="default"/>
          </w:rPr>
          <w:delText xml:space="preserve"> </w:delText>
        </w:r>
      </w:del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0"/>
        <w:ind w:right="0" w:firstLine="0"/>
        <w:tabs>
          <w:tab w:val="left" w:pos="360"/>
          <w:tab w:val="left" w:pos="2790"/>
          <w:tab w:val="left" w:pos="5040"/>
        </w:tabs>
        <w:rPr>
          <w:b w:val="1"/>
          <w:position w:val="0"/>
          <w:sz w:val="12"/>
          <w:szCs w:val="12"/>
          <w:rFonts w:ascii="Times New Roman" w:eastAsia="Times New Roman" w:hAnsi="Times New Roman" w:hint="default"/>
        </w:rPr>
      </w:pPr>
      <w:r>
        <w:rPr>
          <w:b w:val="1"/>
          <w:position w:val="0"/>
          <w:sz w:val="12"/>
          <w:szCs w:val="12"/>
          <w:rFonts w:ascii="Times New Roman" w:eastAsia="Times New Roman" w:hAnsi="Times New Roman" w:hint="default"/>
        </w:rPr>
        <w:tab/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0"/>
        <w:ind w:right="0" w:firstLine="0"/>
        <w:tabs>
          <w:tab w:val="left" w:pos="360"/>
          <w:tab w:val="left" w:pos="2790"/>
          <w:tab w:val="left" w:pos="504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09/2007 – 06/2009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ST. AUGUSTINE SECONDARY SCHOOL</w:t>
      </w:r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CXC / CSEC / GCE ‘O’ Levels</w:t>
      </w:r>
    </w:p>
    <w:p>
      <w:pPr>
        <w:pStyle w:val="PO1"/>
        <w:numPr>
          <w:ilvl w:val="0"/>
          <w:numId w:val="2"/>
        </w:numPr>
        <w:jc w:val="both"/>
        <w:spacing w:lineRule="auto" w:line="276" w:before="0" w:after="0"/>
        <w:ind w:left="3514" w:right="0" w:hanging="360"/>
        <w:tabs>
          <w:tab w:val="clear" w:pos="360"/>
          <w:tab w:val="left" w:pos="360"/>
          <w:tab w:val="left" w:pos="360"/>
          <w:tab w:val="left" w:pos="2790"/>
          <w:tab w:val="left" w:pos="3510"/>
          <w:tab w:val="center" w:pos="585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Mathematics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G3</w:t>
      </w:r>
    </w:p>
    <w:p>
      <w:pPr>
        <w:pStyle w:val="PO1"/>
        <w:numPr>
          <w:ilvl w:val="0"/>
          <w:numId w:val="2"/>
        </w:numPr>
        <w:jc w:val="both"/>
        <w:spacing w:lineRule="auto" w:line="276" w:before="0" w:after="0"/>
        <w:ind w:left="3514" w:right="0" w:hanging="360"/>
        <w:tabs>
          <w:tab w:val="clear" w:pos="360"/>
          <w:tab w:val="left" w:pos="360"/>
          <w:tab w:val="left" w:pos="360"/>
          <w:tab w:val="left" w:pos="2790"/>
          <w:tab w:val="left" w:pos="3510"/>
          <w:tab w:val="center" w:pos="585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English Language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G2</w:t>
      </w:r>
    </w:p>
    <w:p>
      <w:pPr>
        <w:pStyle w:val="PO1"/>
        <w:numPr>
          <w:ilvl w:val="0"/>
          <w:numId w:val="2"/>
        </w:numPr>
        <w:jc w:val="both"/>
        <w:spacing w:lineRule="auto" w:line="276" w:before="0" w:after="0"/>
        <w:ind w:left="3514" w:right="0" w:hanging="360"/>
        <w:tabs>
          <w:tab w:val="clear" w:pos="360"/>
          <w:tab w:val="left" w:pos="360"/>
          <w:tab w:val="left" w:pos="360"/>
          <w:tab w:val="left" w:pos="2790"/>
          <w:tab w:val="left" w:pos="3510"/>
          <w:tab w:val="center" w:pos="585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Social Studies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G2</w:t>
      </w:r>
    </w:p>
    <w:p>
      <w:pPr>
        <w:pStyle w:val="PO1"/>
        <w:numPr>
          <w:ilvl w:val="0"/>
          <w:numId w:val="2"/>
        </w:numPr>
        <w:jc w:val="both"/>
        <w:spacing w:lineRule="auto" w:line="276" w:before="0" w:after="0"/>
        <w:ind w:left="3514" w:right="0" w:hanging="360"/>
        <w:tabs>
          <w:tab w:val="clear" w:pos="360"/>
          <w:tab w:val="left" w:pos="360"/>
          <w:tab w:val="left" w:pos="360"/>
          <w:tab w:val="left" w:pos="2790"/>
          <w:tab w:val="left" w:pos="3510"/>
          <w:tab w:val="center" w:pos="585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Principles of Business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G3</w:t>
      </w:r>
    </w:p>
    <w:p>
      <w:pPr>
        <w:pStyle w:val="PO1"/>
        <w:numPr>
          <w:ilvl w:val="0"/>
          <w:numId w:val="2"/>
        </w:numPr>
        <w:jc w:val="both"/>
        <w:spacing w:lineRule="auto" w:line="276" w:before="0" w:after="0"/>
        <w:ind w:left="3514" w:right="0" w:hanging="360"/>
        <w:tabs>
          <w:tab w:val="clear" w:pos="360"/>
          <w:tab w:val="left" w:pos="360"/>
          <w:tab w:val="left" w:pos="360"/>
          <w:tab w:val="left" w:pos="2790"/>
          <w:tab w:val="left" w:pos="3510"/>
          <w:tab w:val="center" w:pos="585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Principles of Accounts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G3</w:t>
      </w:r>
    </w:p>
    <w:p>
      <w:pPr>
        <w:pStyle w:val="PO1"/>
        <w:numPr>
          <w:ilvl w:val="0"/>
          <w:numId w:val="2"/>
        </w:numPr>
        <w:jc w:val="both"/>
        <w:spacing w:lineRule="auto" w:line="276" w:before="0" w:after="0"/>
        <w:ind w:left="3514" w:right="0" w:hanging="360"/>
        <w:tabs>
          <w:tab w:val="clear" w:pos="360"/>
          <w:tab w:val="left" w:pos="360"/>
          <w:tab w:val="left" w:pos="360"/>
          <w:tab w:val="left" w:pos="2790"/>
          <w:tab w:val="left" w:pos="3510"/>
          <w:tab w:val="center" w:pos="585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English Literature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G3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0"/>
        <w:ind w:right="0" w:firstLine="0"/>
        <w:tabs>
          <w:tab w:val="left" w:pos="2790"/>
          <w:tab w:val="center" w:pos="5850"/>
        </w:tabs>
        <w:rPr>
          <w:position w:val="0"/>
          <w:sz w:val="12"/>
          <w:szCs w:val="12"/>
          <w:rFonts w:ascii="Times New Roman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76" w:before="0" w:after="0"/>
        <w:ind w:right="0" w:left="2790" w:hanging="2790"/>
        <w:tabs>
          <w:tab w:val="left" w:pos="360"/>
          <w:tab w:val="left" w:pos="2790"/>
          <w:tab w:val="left" w:pos="504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     09/2004 – 06/2007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BELMONT JUNIOR SECONDARY SCHOOL</w:t>
      </w:r>
    </w:p>
    <w:p>
      <w:pPr>
        <w:pStyle w:val="PO159"/>
        <w:numPr>
          <w:ilvl w:val="0"/>
          <w:numId w:val="3"/>
        </w:numPr>
        <w:jc w:val="left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NSEC</w:t>
      </w:r>
    </w:p>
    <w:p>
      <w:pPr>
        <w:pStyle w:val="PO159"/>
        <w:numPr>
          <w:ilvl w:val="0"/>
          <w:numId w:val="0"/>
        </w:numPr>
        <w:jc w:val="left"/>
        <w:spacing w:lineRule="auto" w:line="276" w:before="0" w:after="0"/>
        <w:ind w:left="2790" w:right="0" w:firstLine="0"/>
        <w:rPr>
          <w:position w:val="0"/>
          <w:sz w:val="12"/>
          <w:szCs w:val="12"/>
          <w:rFonts w:ascii="Times New Roman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76" w:before="0" w:after="0"/>
        <w:ind w:right="0" w:left="2790" w:hanging="2790"/>
        <w:tabs>
          <w:tab w:val="left" w:pos="360"/>
          <w:tab w:val="left" w:pos="2790"/>
          <w:tab w:val="left" w:pos="504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     09/1997 – 06/2004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HOKETT BAPTIST PRIMARY SCHOOL</w:t>
      </w:r>
    </w:p>
    <w:p>
      <w:pPr>
        <w:pStyle w:val="PO159"/>
        <w:numPr>
          <w:ilvl w:val="0"/>
          <w:numId w:val="3"/>
        </w:numPr>
        <w:jc w:val="left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SEA</w:t>
      </w:r>
    </w:p>
    <w:p>
      <w:pPr>
        <w:pStyle w:val="PO159"/>
        <w:numPr>
          <w:ilvl w:val="0"/>
          <w:numId w:val="0"/>
        </w:numPr>
        <w:jc w:val="left"/>
        <w:spacing w:lineRule="auto" w:line="276" w:before="0" w:after="0"/>
        <w:ind w:right="0" w:left="360" w:hanging="36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  <w:ins w:id="49" w:author="" w:date="2017-4-4T15:51:00Z"/>
        </w:rPr>
      </w:pPr>
    </w:p>
    <w:p>
      <w:pPr>
        <w:pStyle w:val="PO159"/>
        <w:numPr>
          <w:ilvl w:val="0"/>
          <w:numId w:val="0"/>
        </w:numPr>
        <w:jc w:val="left"/>
        <w:spacing w:lineRule="auto" w:line="276" w:before="0" w:after="0"/>
        <w:ind w:right="0" w:left="360" w:hanging="36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  <w:del w:id="1" w:author="" w:date="2017-4-3T14:49:00Z"/>
        </w:rPr>
      </w:pPr>
    </w:p>
    <w:p>
      <w:pPr>
        <w:pStyle w:val="PO159"/>
        <w:numPr>
          <w:ilvl w:val="0"/>
          <w:numId w:val="0"/>
        </w:numPr>
        <w:jc w:val="left"/>
        <w:spacing w:lineRule="auto" w:line="276" w:before="0" w:after="0"/>
        <w:ind w:right="0" w:left="360" w:hanging="360"/>
        <w:rPr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COMPUTER LITERACY</w:t>
      </w:r>
    </w:p>
    <w:p>
      <w:pPr>
        <w:pStyle w:val="PO159"/>
        <w:numPr>
          <w:ilvl w:val="0"/>
          <w:numId w:val="4"/>
        </w:numPr>
        <w:jc w:val="both"/>
        <w:spacing w:lineRule="auto" w:line="276" w:before="0" w:after="0"/>
        <w:ind w:left="3150" w:right="-108" w:hanging="360"/>
        <w:tabs>
          <w:tab w:val="clear" w:pos="720"/>
          <w:tab w:val="left" w:pos="720"/>
          <w:tab w:val="left" w:pos="72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Hands on experience using Microsoft word, Microsoft PowerPoint,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Microsoft Publisher, Microsoft Excel.</w:t>
      </w:r>
    </w:p>
    <w:p>
      <w:pPr>
        <w:pStyle w:val="PO152"/>
        <w:numPr>
          <w:ilvl w:val="0"/>
          <w:numId w:val="0"/>
        </w:numPr>
        <w:jc w:val="left"/>
        <w:spacing w:lineRule="auto" w:line="276" w:before="0" w:after="0"/>
        <w:ind w:right="0" w:left="2790" w:hanging="2790"/>
        <w:tabs>
          <w:tab w:val="left" w:pos="360"/>
          <w:tab w:val="left" w:pos="8640"/>
          <w:tab w:val="left" w:pos="8640"/>
        </w:tabs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  <w:ins w:id="50" w:author="" w:date="2017-4-4T15:51:00Z"/>
        </w:rPr>
      </w:pPr>
    </w:p>
    <w:p>
      <w:pPr>
        <w:pStyle w:val="PO152"/>
        <w:numPr>
          <w:ilvl w:val="0"/>
          <w:numId w:val="0"/>
        </w:numPr>
        <w:jc w:val="left"/>
        <w:spacing w:lineRule="auto" w:line="276" w:before="0" w:after="0"/>
        <w:ind w:right="0" w:left="2790" w:hanging="2790"/>
        <w:tabs>
          <w:tab w:val="left" w:pos="360"/>
          <w:tab w:val="left" w:pos="8640"/>
          <w:tab w:val="left" w:pos="8640"/>
        </w:tabs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  <w:del w:id="2" w:author="" w:date="2017-4-3T14:49:00Z"/>
        </w:rPr>
      </w:pPr>
    </w:p>
    <w:p>
      <w:pPr>
        <w:pStyle w:val="PO152"/>
        <w:numPr>
          <w:ilvl w:val="0"/>
          <w:numId w:val="0"/>
        </w:numPr>
        <w:jc w:val="left"/>
        <w:spacing w:lineRule="auto" w:line="276" w:before="0" w:after="0"/>
        <w:ind w:right="0" w:left="2790" w:hanging="2790"/>
        <w:tabs>
          <w:tab w:val="left" w:pos="360"/>
          <w:tab w:val="left" w:pos="8640"/>
          <w:tab w:val="left" w:pos="8640"/>
        </w:tabs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ACCOMPLISHMENTS</w:t>
      </w:r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Class Act certificate for taking initiative at the Court Library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Services(Judiciary of Trinidad and Tobago)</w:t>
      </w:r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Award for most improved student in mathematics at St Augustine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Secondary School</w:t>
      </w:r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Certificate for playing the percussion instruments in Belmont Junior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Secondary’s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 ensemble</w:t>
      </w:r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Certificate of 10</w:t>
      </w:r>
      <w:r>
        <w:rPr>
          <w:vertAlign w:val="superscript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 place on the Honor Roll at Belmont Junior Secondary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>School</w:t>
      </w:r>
    </w:p>
    <w:p>
      <w:pPr>
        <w:pStyle w:val="PO159"/>
        <w:numPr>
          <w:ilvl w:val="0"/>
          <w:numId w:val="3"/>
        </w:numPr>
        <w:jc w:val="both"/>
        <w:spacing w:lineRule="auto" w:line="276" w:before="0" w:after="0"/>
        <w:ind w:left="3150" w:right="0" w:hanging="360"/>
        <w:tabs>
          <w:tab w:val="clear" w:pos="360"/>
          <w:tab w:val="left" w:pos="360"/>
          <w:tab w:val="left" w:pos="360"/>
          <w:tab w:val="left" w:pos="3150"/>
        </w:tabs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Certificate for getting the highest in Mathematics in form 1 at Belmont </w:t>
      </w:r>
      <w:r>
        <w:rPr>
          <w:b w:val="0"/>
          <w:position w:val="0"/>
          <w:sz w:val="24"/>
          <w:szCs w:val="24"/>
          <w:rFonts w:ascii="Times New Roman" w:eastAsia="Times New Roman" w:hAnsi="Times New Roman" w:hint="default"/>
        </w:rPr>
        <w:t xml:space="preserve">Junior Secondary</w:t>
      </w:r>
    </w:p>
    <w:p>
      <w:pPr>
        <w:pStyle w:val="PO152"/>
        <w:numPr>
          <w:ilvl w:val="0"/>
          <w:numId w:val="0"/>
        </w:numPr>
        <w:jc w:val="both"/>
        <w:spacing w:lineRule="auto" w:line="276" w:before="0" w:after="0"/>
        <w:ind w:right="0" w:left="2790" w:hanging="2790"/>
        <w:tabs>
          <w:tab w:val="left" w:pos="360"/>
          <w:tab w:val="left" w:pos="8640"/>
          <w:tab w:val="left" w:pos="8640"/>
        </w:tabs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  <w:del w:id="51" w:author="" w:date="2017-4-4T15:52:00Z"/>
        </w:rPr>
      </w:pPr>
    </w:p>
    <w:p>
      <w:pPr>
        <w:pStyle w:val="PO152"/>
        <w:numPr>
          <w:ilvl w:val="0"/>
          <w:numId w:val="0"/>
        </w:numPr>
        <w:jc w:val="both"/>
        <w:spacing w:lineRule="auto" w:line="276" w:before="0" w:after="0"/>
        <w:ind w:right="0" w:left="2790" w:hanging="2790"/>
        <w:tabs>
          <w:tab w:val="left" w:pos="360"/>
          <w:tab w:val="left" w:pos="8640"/>
          <w:tab w:val="left" w:pos="8640"/>
        </w:tabs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Arial" w:eastAsia="Arial" w:hAnsi="Arial" w:hint="default"/>
          <w:del w:id="3" w:author="" w:date="2017-4-3T14:49:00Z"/>
        </w:rPr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REFERENCES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b w:val="1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Mr. Stanley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Mahase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(Principal)                                   627-0608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Ms. Leah Bally (Senior Data Entry Clerk)                  364-6403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Mr. Steve Eric (Managing Director-Eric Farms Ltd) </w:t>
      </w:r>
      <w:ins w:id="4" w:author="" w:date="2017-4-3T14:50:00Z">
        <w:r>
          <w:rPr>
            <w:position w:val="0"/>
            <w:sz w:val="22"/>
            <w:szCs w:val="22"/>
            <w:rFonts w:ascii="Times New Roman" w:eastAsia="Times New Roman" w:hAnsi="Times New Roman" w:hint="default"/>
          </w:rPr>
          <w:t xml:space="preserve"> </w:t>
        </w:r>
      </w:ins>
      <w:r>
        <w:rPr>
          <w:position w:val="0"/>
          <w:sz w:val="22"/>
          <w:szCs w:val="22"/>
          <w:rFonts w:ascii="Times New Roman" w:eastAsia="Times New Roman" w:hAnsi="Times New Roman" w:hint="default"/>
        </w:rPr>
        <w:t>647-3759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Mr. Clayton Blackman (Senior Lecturer)                    280-6066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Arial" w:eastAsia="Arial" w:hAnsi="Arial" w:hint="default"/>
          <w:del w:id="5" w:author="" w:date="2017-4-3T14:49:00Z"/>
        </w:rPr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Arial" w:eastAsia="Arial" w:hAnsi="Arial" w:hint="default"/>
        </w:rPr>
      </w:pPr>
    </w:p>
    <w:sectPr>
      <w:headerReference w:type="default" r:id="rId6"/>
      <w:footerReference w:type="default" r:id="rId7"/>
      <w:pgSz w:w="12240" w:h="15840"/>
      <w:pgMar w:top="720" w:left="1080" w:bottom="821" w:right="108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Footlight MT Ligh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1"/>
      <w:numPr>
        <w:ilvl w:val="0"/>
        <w:numId w:val="0"/>
      </w:numPr>
      <w:jc w:val="center"/>
      <w:spacing w:lineRule="auto" w:line="240" w:before="0" w:after="0"/>
      <w:ind w:right="0" w:firstLine="0"/>
      <w:tabs>
        <w:tab w:val="center" w:pos="4320"/>
        <w:tab w:val="center" w:pos="4320"/>
        <w:tab w:val="right" w:pos="8640"/>
        <w:tab w:val="right" w:pos="8640"/>
      </w:tabs>
      <w:rPr>
        <w:b w:val="1"/>
        <w:position w:val="0"/>
        <w:sz w:val="32"/>
        <w:szCs w:val="32"/>
        <w:rFonts w:ascii="Cambria" w:eastAsia="Cambria" w:hAnsi="Cambria" w:hint="default"/>
      </w:rPr>
    </w:pPr>
  </w:p>
  <w:p>
    <w:pPr>
      <w:pStyle w:val="PO1"/>
      <w:numPr>
        <w:ilvl w:val="0"/>
        <w:numId w:val="0"/>
      </w:numPr>
      <w:jc w:val="left"/>
      <w:spacing w:lineRule="auto" w:line="240" w:before="0" w:after="0"/>
      <w:ind w:right="0" w:firstLine="0"/>
      <w:rPr>
        <w:position w:val="0"/>
        <w:sz w:val="22"/>
        <w:szCs w:val="22"/>
        <w:rFonts w:ascii="Arial" w:eastAsia="Arial" w:hAnsi="Arial" w:hint="default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0"/>
      <w:numPr>
        <w:ilvl w:val="0"/>
        <w:numId w:val="0"/>
      </w:numPr>
      <w:jc w:val="center"/>
      <w:spacing w:lineRule="auto" w:line="240" w:before="0" w:after="0"/>
      <w:ind w:right="0" w:firstLine="0"/>
      <w:tabs>
        <w:tab w:val="center" w:pos="4320"/>
        <w:tab w:val="center" w:pos="4320"/>
        <w:tab w:val="right" w:pos="8640"/>
        <w:tab w:val="right" w:pos="8640"/>
      </w:tabs>
      <w:rPr>
        <w:position w:val="0"/>
        <w:sz w:val="24"/>
        <w:szCs w:val="24"/>
        <w:rFonts w:ascii="Calibri" w:eastAsia="Calibri" w:hAnsi="Calibri" w:hint="default"/>
      </w:rPr>
    </w:pPr>
  </w:p>
  <w:p>
    <w:pPr>
      <w:pStyle w:val="PO1"/>
      <w:numPr>
        <w:ilvl w:val="0"/>
        <w:numId w:val="0"/>
      </w:numPr>
      <w:jc w:val="left"/>
      <w:spacing w:lineRule="auto" w:line="240" w:before="0" w:after="0"/>
      <w:ind w:right="0" w:firstLine="0"/>
      <w:rPr>
        <w:position w:val="0"/>
        <w:sz w:val="22"/>
        <w:szCs w:val="22"/>
        <w:rFonts w:ascii="Arial" w:eastAsia="Arial" w:hAnsi="Arial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680B630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7200" w:hanging="360"/>
        <w:tabs>
          <w:tab w:val="left" w:pos="72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7920" w:hanging="360"/>
        <w:tabs>
          <w:tab w:val="left" w:pos="79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8640" w:hanging="360"/>
        <w:tabs>
          <w:tab w:val="left" w:pos="86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9360" w:hanging="360"/>
        <w:tabs>
          <w:tab w:val="left" w:pos="9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multilevel"/>
    <w:nsid w:val="000001"/>
    <w:tmpl w:val="4D089C1D"/>
    <w:lvl w:ilvl="0">
      <w:lvlJc w:val="left"/>
      <w:numFmt w:val="decimal"/>
      <w:start w:val="1"/>
      <w:suff w:val="tab"/>
      <w:pPr>
        <w:ind w:left="360" w:hanging="360"/>
      </w:pPr>
      <w:lvlText w:val="%1."/>
    </w:lvl>
    <w:lvl w:ilvl="1">
      <w:lvlJc w:val="left"/>
      <w:numFmt w:val="lowerRoman"/>
      <w:start w:val="1"/>
      <w:suff w:val="tab"/>
      <w:pPr>
        <w:ind w:left="1440" w:hanging="720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1800" w:hanging="180"/>
      </w:pPr>
      <w:lvlText w:val="%3."/>
    </w:lvl>
    <w:lvl w:ilvl="3">
      <w:lvlJc w:val="left"/>
      <w:numFmt w:val="decimal"/>
      <w:start w:val="1"/>
      <w:suff w:val="tab"/>
      <w:pPr>
        <w:ind w:left="2520" w:hanging="360"/>
      </w:pPr>
      <w:lvlText w:val="%4."/>
    </w:lvl>
    <w:lvl w:ilvl="4">
      <w:lvlJc w:val="left"/>
      <w:numFmt w:val="lowerLetter"/>
      <w:start w:val="1"/>
      <w:suff w:val="tab"/>
      <w:pPr>
        <w:ind w:left="3240" w:hanging="360"/>
      </w:pPr>
      <w:lvlText w:val="%5."/>
    </w:lvl>
    <w:lvl w:ilvl="5">
      <w:lvlJc w:val="right"/>
      <w:numFmt w:val="lowerRoman"/>
      <w:start w:val="1"/>
      <w:suff w:val="tab"/>
      <w:pPr>
        <w:ind w:left="3960" w:hanging="180"/>
      </w:pPr>
      <w:lvlText w:val="%6."/>
    </w:lvl>
    <w:lvl w:ilvl="6">
      <w:lvlJc w:val="left"/>
      <w:numFmt w:val="decimal"/>
      <w:start w:val="1"/>
      <w:suff w:val="tab"/>
      <w:pPr>
        <w:ind w:left="4680" w:hanging="360"/>
      </w:pPr>
      <w:lvlText w:val="%7."/>
    </w:lvl>
    <w:lvl w:ilvl="7">
      <w:lvlJc w:val="left"/>
      <w:numFmt w:val="lowerLetter"/>
      <w:start w:val="1"/>
      <w:suff w:val="tab"/>
      <w:pPr>
        <w:ind w:left="5400" w:hanging="360"/>
      </w:pPr>
      <w:lvlText w:val="%8."/>
    </w:lvl>
    <w:lvl w:ilvl="8">
      <w:lvlJc w:val="right"/>
      <w:numFmt w:val="lowerRoman"/>
      <w:start w:val="1"/>
      <w:suff w:val="tab"/>
      <w:pPr>
        <w:ind w:left="6120" w:hanging="180"/>
      </w:pPr>
      <w:lvlText w:val="%9."/>
    </w:lvl>
  </w:abstractNum>
  <w:abstractNum w:abstractNumId="2">
    <w:multiLevelType w:val="hybridMultilevel"/>
    <w:nsid w:val="000002"/>
    <w:tmpl w:val="21280B17"/>
    <w:lvl w:ilvl="0">
      <w:lvlJc w:val="left"/>
      <w:numFmt w:val="bullet"/>
      <w:start w:val="1"/>
      <w:suff w:val="tab"/>
      <w:pPr>
        <w:ind w:left="31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39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46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53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60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67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75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82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89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2F81328F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5677BF8"/>
    <w:lvl w:ilvl="0">
      <w:lvlJc w:val="left"/>
      <w:numFmt w:val="bullet"/>
      <w:start w:val="1"/>
      <w:suff w:val="tab"/>
      <w:pPr>
        <w:ind w:left="4065" w:hanging="360"/>
        <w:tabs>
          <w:tab w:val="left" w:pos="4065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4785" w:hanging="360"/>
        <w:tabs>
          <w:tab w:val="left" w:pos="4785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5505" w:hanging="360"/>
        <w:tabs>
          <w:tab w:val="left" w:pos="5505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6225" w:hanging="360"/>
        <w:tabs>
          <w:tab w:val="left" w:pos="6225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6945" w:hanging="360"/>
        <w:tabs>
          <w:tab w:val="left" w:pos="6945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7665" w:hanging="360"/>
        <w:tabs>
          <w:tab w:val="left" w:pos="7665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8385" w:hanging="360"/>
        <w:tabs>
          <w:tab w:val="left" w:pos="8385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9105" w:hanging="360"/>
        <w:tabs>
          <w:tab w:val="left" w:pos="9105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9825" w:hanging="360"/>
        <w:tabs>
          <w:tab w:val="left" w:pos="9825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22743052"/>
    <w:lvl w:ilvl="0">
      <w:lvlJc w:val="left"/>
      <w:numFmt w:val="bullet"/>
      <w:start w:val="1"/>
      <w:suff w:val="tab"/>
      <w:pPr>
        <w:ind w:left="406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478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550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622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694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766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838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910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982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2B5D7DC5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">
    <w:multiLevelType w:val="multilevel"/>
    <w:nsid w:val="000007"/>
    <w:tmpl w:val="7BABF3CE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8">
    <w:multiLevelType w:val="hybridMultilevel"/>
    <w:nsid w:val="000008"/>
    <w:tmpl w:val="78F43C17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1E173B9A"/>
    <w:lvl w:ilvl="0">
      <w:lvlJc w:val="left"/>
      <w:numFmt w:val="bullet"/>
      <w:start w:val="1"/>
      <w:suff w:val="tab"/>
      <w:pPr>
        <w:ind w:left="4053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4773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5493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6213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6933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7653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8373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9093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9813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0">
    <w:multiLevelType w:val="multilevel"/>
    <w:nsid w:val="00000A"/>
    <w:tmpl w:val="371E33F6"/>
    <w:lvl w:ilvl="0">
      <w:lvlJc w:val="right"/>
      <w:numFmt w:val="lowerRoman"/>
      <w:start w:val="1"/>
      <w:suff w:val="tab"/>
      <w:pPr>
        <w:ind w:left="720" w:hanging="360"/>
        <w:tabs>
          <w:tab w:val="left" w:pos="720"/>
        </w:tabs>
      </w:pPr>
      <w:lvlText w:val="(%1)."/>
    </w:lvl>
    <w:lvl w:ilvl="1">
      <w:lvlJc w:val="left"/>
      <w:numFmt w:val="lowerLetter"/>
      <w:start w:val="1"/>
      <w:suff w:val="tab"/>
      <w:pPr>
        <w:ind w:left="1440" w:hanging="360"/>
        <w:tabs>
          <w:tab w:val="left" w:pos="1440"/>
        </w:tabs>
      </w:pPr>
      <w:lvlText w:val="%2."/>
    </w:lvl>
    <w:lvl w:ilvl="2">
      <w:lvlJc w:val="right"/>
      <w:numFmt w:val="lowerRoman"/>
      <w:start w:val="1"/>
      <w:suff w:val="tab"/>
      <w:pPr>
        <w:ind w:left="2160" w:hanging="180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</w:pPr>
      <w:lvlText w:val="%4."/>
    </w:lvl>
    <w:lvl w:ilvl="4">
      <w:lvlJc w:val="left"/>
      <w:numFmt w:val="lowerLetter"/>
      <w:start w:val="1"/>
      <w:suff w:val="tab"/>
      <w:pPr>
        <w:ind w:left="3600" w:hanging="360"/>
        <w:tabs>
          <w:tab w:val="left" w:pos="3600"/>
        </w:tabs>
      </w:pPr>
      <w:lvlText w:val="%5."/>
    </w:lvl>
    <w:lvl w:ilvl="5">
      <w:lvlJc w:val="right"/>
      <w:numFmt w:val="lowerRoman"/>
      <w:start w:val="1"/>
      <w:suff w:val="tab"/>
      <w:pPr>
        <w:ind w:left="4320" w:hanging="180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</w:pPr>
      <w:lvlText w:val="%7."/>
    </w:lvl>
    <w:lvl w:ilvl="7">
      <w:lvlJc w:val="left"/>
      <w:numFmt w:val="lowerLetter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right"/>
      <w:numFmt w:val="lowerRoman"/>
      <w:start w:val="1"/>
      <w:suff w:val="tab"/>
      <w:pPr>
        <w:ind w:left="6480" w:hanging="180"/>
        <w:tabs>
          <w:tab w:val="left" w:pos="6480"/>
        </w:tabs>
      </w:pPr>
      <w:lvlText w:val="%9."/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9"/>
    <w:lvlOverride w:ilvl="0">
      <w:startOverride w:val="0"/>
      <w:lvl w:ilvl="0">
        <w:lvlJc w:val="both"/>
        <w:numFmt w:val="decimal"/>
        <w:suff w:val="tab"/>
        <w:lvlText w:val="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0"/>
      <w:lvl w:ilvl="0">
        <w:lvlJc w:val="left"/>
        <w:numFmt w:val="bullet"/>
        <w:start w:val="1"/>
        <w:suff w:val="tab"/>
        <w:pPr>
          <w:ind w:left="4053" w:hanging="360"/>
        </w:pPr>
        <w:rPr>
          <w:rFonts w:ascii="Wingdings" w:eastAsia="Wingdings" w:hAnsi="Wingdings"/>
          <w:shd w:val="clear"/>
          <w:sz w:val="20"/>
          <w:szCs w:val="20"/>
          <w:w w:val="100"/>
        </w:rPr>
        <w:lvlText w:val="§"/>
      </w:lvl>
    </w:lvlOverride>
    <w:lvlOverride w:ilvl="1">
      <w:startOverride w:val="0"/>
      <w:lvl w:ilvl="1">
        <w:lvlJc w:val="left"/>
        <w:numFmt w:val="bullet"/>
        <w:start w:val="1"/>
        <w:suff w:val="tab"/>
        <w:pPr>
          <w:ind w:left="4773" w:hanging="360"/>
        </w:pPr>
        <w:rPr>
          <w:rFonts w:ascii="Courier New" w:eastAsia="Courier New" w:hAnsi="Courier New"/>
          <w:shd w:val="clear"/>
          <w:sz w:val="20"/>
          <w:szCs w:val="20"/>
          <w:w w:val="100"/>
        </w:rPr>
        <w:lvlText w:val="o"/>
      </w:lvl>
    </w:lvlOverride>
    <w:lvlOverride w:ilvl="2">
      <w:startOverride w:val="0"/>
      <w:lvl w:ilvl="2">
        <w:lvlJc w:val="left"/>
        <w:numFmt w:val="bullet"/>
        <w:start w:val="1"/>
        <w:suff w:val="tab"/>
        <w:pPr>
          <w:ind w:left="5493" w:hanging="360"/>
        </w:pPr>
        <w:rPr>
          <w:rFonts w:ascii="Wingdings" w:eastAsia="Wingdings" w:hAnsi="Wingdings"/>
          <w:shd w:val="clear"/>
          <w:sz w:val="20"/>
          <w:szCs w:val="20"/>
          <w:w w:val="100"/>
        </w:rPr>
        <w:lvlText w:val="§"/>
      </w:lvl>
    </w:lvlOverride>
    <w:lvlOverride w:ilvl="3">
      <w:startOverride w:val="0"/>
      <w:lvl w:ilvl="3">
        <w:lvlJc w:val="left"/>
        <w:numFmt w:val="bullet"/>
        <w:start w:val="1"/>
        <w:suff w:val="tab"/>
        <w:pPr>
          <w:ind w:left="6213" w:hanging="36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4">
      <w:startOverride w:val="0"/>
      <w:lvl w:ilvl="4">
        <w:lvlJc w:val="left"/>
        <w:numFmt w:val="bullet"/>
        <w:start w:val="1"/>
        <w:suff w:val="tab"/>
        <w:pPr>
          <w:ind w:left="6933" w:hanging="360"/>
        </w:pPr>
        <w:rPr>
          <w:rFonts w:ascii="Courier New" w:eastAsia="Courier New" w:hAnsi="Courier New"/>
          <w:shd w:val="clear"/>
          <w:sz w:val="20"/>
          <w:szCs w:val="20"/>
          <w:w w:val="100"/>
        </w:rPr>
        <w:lvlText w:val="o"/>
      </w:lvl>
    </w:lvlOverride>
    <w:lvlOverride w:ilvl="5">
      <w:startOverride w:val="0"/>
      <w:lvl w:ilvl="5">
        <w:lvlJc w:val="left"/>
        <w:numFmt w:val="bullet"/>
        <w:start w:val="1"/>
        <w:suff w:val="tab"/>
        <w:pPr>
          <w:ind w:left="7653" w:hanging="360"/>
        </w:pPr>
        <w:rPr>
          <w:rFonts w:ascii="Wingdings" w:eastAsia="Wingdings" w:hAnsi="Wingdings"/>
          <w:shd w:val="clear"/>
          <w:sz w:val="20"/>
          <w:szCs w:val="20"/>
          <w:w w:val="100"/>
        </w:rPr>
        <w:lvlText w:val="§"/>
      </w:lvl>
    </w:lvlOverride>
    <w:lvlOverride w:ilvl="6">
      <w:startOverride w:val="0"/>
      <w:lvl w:ilvl="6">
        <w:lvlJc w:val="left"/>
        <w:numFmt w:val="bullet"/>
        <w:start w:val="1"/>
        <w:suff w:val="tab"/>
        <w:pPr>
          <w:ind w:left="8373" w:hanging="360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7">
      <w:startOverride w:val="0"/>
      <w:lvl w:ilvl="7">
        <w:lvlJc w:val="left"/>
        <w:numFmt w:val="bullet"/>
        <w:start w:val="1"/>
        <w:suff w:val="tab"/>
        <w:pPr>
          <w:ind w:left="9093" w:hanging="360"/>
        </w:pPr>
        <w:rPr>
          <w:rFonts w:ascii="Courier New" w:eastAsia="Courier New" w:hAnsi="Courier New"/>
          <w:shd w:val="clear"/>
          <w:sz w:val="20"/>
          <w:szCs w:val="20"/>
          <w:w w:val="100"/>
        </w:rPr>
        <w:lvlText w:val="o"/>
      </w:lvl>
    </w:lvlOverride>
    <w:lvlOverride w:ilvl="8">
      <w:startOverride w:val="0"/>
      <w:lvl w:ilvl="8">
        <w:lvlJc w:val="left"/>
        <w:numFmt w:val="bullet"/>
        <w:start w:val="1"/>
        <w:suff w:val="tab"/>
        <w:pPr>
          <w:ind w:left="9813" w:hanging="360"/>
        </w:pPr>
        <w:rPr>
          <w:rFonts w:ascii="Wingdings" w:eastAsia="Wingdings" w:hAnsi="Wingdings"/>
          <w:shd w:val="clear"/>
          <w:sz w:val="20"/>
          <w:szCs w:val="20"/>
          <w:w w:val="100"/>
        </w:rPr>
        <w:lvlText w:val="§"/>
      </w:lvl>
    </w:lvlOverride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isplayBackgroundShape w:val="true"/>
  <w:trackRevisions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Arial" w:eastAsia="Arial" w:hAnsi="Arial"/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link w:val="PO184"/>
    <w:qFormat/>
    <w:uiPriority w:val="6"/>
    <w:pPr>
      <w:autoSpaceDE w:val="1"/>
      <w:autoSpaceDN w:val="1"/>
      <w:widowControl/>
      <w:wordWrap/>
    </w:pPr>
    <w:rPr>
      <w:color w:val="17365D"/>
      <w:rFonts w:ascii="Cambria" w:eastAsia="Cambria" w:hAnsi="Cambria"/>
      <w:shd w:val="clear"/>
      <w:spacing w:val="5"/>
      <w:sz w:val="52"/>
      <w:szCs w:val="52"/>
      <w:w w:val="100"/>
    </w:rPr>
  </w:style>
  <w:style w:styleId="PO16" w:type="paragraph">
    <w:name w:val="Subtitle"/>
    <w:basedOn w:val="PO1"/>
    <w:next w:val="PO1"/>
    <w:link w:val="PO171"/>
    <w:qFormat/>
    <w:uiPriority w:val="16"/>
    <w:pPr>
      <w:autoSpaceDE w:val="1"/>
      <w:autoSpaceDN w:val="1"/>
      <w:widowControl/>
      <w:wordWrap/>
    </w:pPr>
    <w:rPr>
      <w:color w:val="4F81BD"/>
      <w:i/>
      <w:rFonts w:ascii="Cambria" w:eastAsia="Cambria" w:hAnsi="Cambria"/>
      <w:shd w:val="clear"/>
      <w:spacing w:val="15"/>
      <w:sz w:val="24"/>
      <w:szCs w:val="24"/>
      <w:w w:val="100"/>
    </w:rPr>
  </w:style>
  <w:style w:styleId="PO17" w:type="character">
    <w:name w:val="Subtle Emphasis"/>
    <w:qFormat/>
    <w:uiPriority w:val="17"/>
    <w:rPr>
      <w:color w:val="80808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4F81BD"/>
      <w:i/>
      <w:b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basedOn w:val="PO1"/>
    <w:next w:val="PO1"/>
    <w:link w:val="PO179"/>
    <w:qFormat/>
    <w:uiPriority w:val="21"/>
    <w:rPr>
      <w:color w:val="000000"/>
      <w:i/>
      <w:shd w:val="clear"/>
      <w:sz w:val="20"/>
      <w:szCs w:val="20"/>
      <w:w w:val="100"/>
    </w:rPr>
  </w:style>
  <w:style w:styleId="PO22" w:type="paragraph">
    <w:name w:val="Intense Quote"/>
    <w:basedOn w:val="PO1"/>
    <w:next w:val="PO1"/>
    <w:link w:val="PO176"/>
    <w:qFormat/>
    <w:uiPriority w:val="22"/>
    <w:pPr>
      <w:autoSpaceDE w:val="1"/>
      <w:autoSpaceDN w:val="1"/>
      <w:ind w:left="936" w:right="936" w:firstLine="0"/>
      <w:widowControl/>
      <w:wordWrap/>
    </w:pPr>
    <w:rPr>
      <w:color w:val="4F81BD"/>
      <w:i/>
      <w:b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C0504D"/>
      <w:shd w:val="clear"/>
      <w:smallCaps/>
      <w:sz w:val="20"/>
      <w:szCs w:val="20"/>
      <w:u w:val="single"/>
      <w:w w:val="100"/>
    </w:rPr>
  </w:style>
  <w:style w:styleId="PO24" w:type="character">
    <w:name w:val="Intense Reference"/>
    <w:qFormat/>
    <w:uiPriority w:val="24"/>
    <w:rPr>
      <w:color w:val="C0504D"/>
      <w:b/>
      <w:shd w:val="clear"/>
      <w:smallCaps/>
      <w:spacing w:val="5"/>
      <w:sz w:val="20"/>
      <w:szCs w:val="20"/>
      <w:u w:val="single"/>
      <w:w w:val="100"/>
    </w:rPr>
  </w:style>
  <w:style w:styleId="PO25" w:type="character">
    <w:name w:val="Book Title"/>
    <w:qFormat/>
    <w:uiPriority w:val="25"/>
    <w:rPr>
      <w:b/>
      <w:shd w:val="clear"/>
      <w:smallCaps/>
      <w:spacing w:val="5"/>
      <w:sz w:val="20"/>
      <w:szCs w:val="20"/>
      <w:w w:val="100"/>
    </w:rPr>
  </w:style>
  <w:style w:styleId="PO151" w:type="paragraph">
    <w:name w:val="Heading 1"/>
    <w:basedOn w:val="PO1"/>
    <w:next w:val="PO1"/>
    <w:qFormat/>
    <w:uiPriority w:val="151"/>
    <w:pPr>
      <w:autoSpaceDE w:val="1"/>
      <w:autoSpaceDN w:val="1"/>
      <w:keepNext/>
      <w:widowControl/>
      <w:wordWrap/>
    </w:pPr>
    <w:rPr>
      <w:rFonts w:ascii="Times New Roman" w:eastAsia="Times New Roman" w:hAnsi="Times New Roman"/>
      <w:b/>
      <w:shd w:val="clear"/>
      <w:sz w:val="34"/>
      <w:szCs w:val="34"/>
      <w:w w:val="100"/>
    </w:rPr>
  </w:style>
  <w:style w:styleId="PO152" w:type="paragraph">
    <w:name w:val="Heading 2"/>
    <w:basedOn w:val="PO1"/>
    <w:next w:val="PO1"/>
    <w:link w:val="PO162"/>
    <w:qFormat/>
    <w:uiPriority w:val="152"/>
    <w:pPr>
      <w:autoSpaceDE w:val="1"/>
      <w:autoSpaceDN w:val="1"/>
      <w:ind w:left="2790" w:hanging="2790"/>
      <w:jc w:val="both"/>
      <w:keepNext/>
      <w:tabs>
        <w:tab w:val="left" w:pos="8640"/>
      </w:tabs>
      <w:widowControl/>
      <w:wordWrap/>
    </w:pPr>
    <w:rPr>
      <w:rFonts w:ascii="Times New Roman" w:eastAsia="Times New Roman" w:hAnsi="Times New Roman"/>
      <w:b/>
      <w:shd w:val="clear"/>
      <w:sz w:val="24"/>
      <w:szCs w:val="24"/>
      <w:w w:val="100"/>
    </w:rPr>
  </w:style>
  <w:style w:styleId="PO153" w:type="paragraph">
    <w:name w:val="Heading 3"/>
    <w:basedOn w:val="PO1"/>
    <w:next w:val="PO1"/>
    <w:qFormat/>
    <w:uiPriority w:val="153"/>
    <w:pPr>
      <w:autoSpaceDE w:val="1"/>
      <w:autoSpaceDN w:val="1"/>
      <w:keepNext/>
      <w:tabs>
        <w:tab w:val="left" w:pos="360"/>
        <w:tab w:val="left" w:pos="2790"/>
        <w:tab w:val="left" w:pos="5040"/>
      </w:tabs>
      <w:widowControl/>
      <w:wordWrap/>
    </w:pPr>
    <w:rPr>
      <w:rFonts w:ascii="Times New Roman" w:eastAsia="Times New Roman" w:hAnsi="Times New Roman"/>
      <w:b/>
      <w:shd w:val="clear"/>
      <w:sz w:val="24"/>
      <w:szCs w:val="24"/>
      <w:w w:val="100"/>
    </w:rPr>
  </w:style>
  <w:style w:styleId="PO154" w:type="paragraph">
    <w:name w:val="Heading 9"/>
    <w:basedOn w:val="PO1"/>
    <w:next w:val="PO1"/>
    <w:qFormat/>
    <w:uiPriority w:val="154"/>
    <w:pPr>
      <w:autoSpaceDE w:val="1"/>
      <w:autoSpaceDN w:val="1"/>
      <w:jc w:val="right"/>
      <w:keepNext/>
      <w:tabs>
        <w:tab w:val="right" w:pos="9000"/>
      </w:tabs>
      <w:widowControl/>
      <w:wordWrap/>
    </w:pPr>
    <w:rPr>
      <w:rFonts w:ascii="Times New Roman" w:eastAsia="Times New Roman" w:hAnsi="Times New Roman"/>
      <w:b/>
      <w:shd w:val="clear"/>
      <w:sz w:val="20"/>
      <w:szCs w:val="20"/>
      <w:w w:val="100"/>
    </w:rPr>
  </w:style>
  <w:style w:default="1" w:styleId="PO155" w:type="character">
    <w:name w:val="Default paragraph font"/>
    <w:link w:val="PO1"/>
    <w:uiPriority w:val="155"/>
    <w:semiHidden/>
    <w:rPr>
      <w:shd w:val="clear"/>
      <w:sz w:val="20"/>
      <w:szCs w:val="20"/>
      <w:w w:val="100"/>
    </w:rPr>
  </w:style>
  <w:style w:default="1" w:styleId="PO156" w:type="table">
    <w:name w:val="Normal table"/>
    <w:uiPriority w:val="156"/>
    <w:semiHidden/>
    <w:pPr>
      <w:autoSpaceDE w:val="1"/>
      <w:autoSpaceDN w:val="1"/>
      <w:widowControl/>
      <w:wordWrap/>
    </w:pPr>
    <w:rPr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157" w:type="numbering">
    <w:name w:val="No list"/>
    <w:uiPriority w:val="157"/>
    <w:semiHidden/>
    <w:pPr>
      <w:autoSpaceDE w:val="1"/>
      <w:autoSpaceDN w:val="1"/>
      <w:widowControl/>
      <w:wordWrap/>
    </w:pPr>
  </w:style>
  <w:style w:styleId="PO158" w:type="character">
    <w:name w:val="Hyperlink"/>
    <w:link w:val="PO1"/>
    <w:uiPriority w:val="158"/>
    <w:semiHidden/>
    <w:rPr>
      <w:color w:val="0000FF"/>
      <w:shd w:val="clear"/>
      <w:sz w:val="20"/>
      <w:szCs w:val="20"/>
      <w:u w:val="single"/>
      <w:w w:val="100"/>
    </w:rPr>
  </w:style>
  <w:style w:customStyle="1" w:styleId="PO159" w:type="paragraph">
    <w:name w:val="Institution"/>
    <w:basedOn w:val="PO1"/>
    <w:uiPriority w:val="159"/>
    <w:pPr>
      <w:autoSpaceDE w:val="1"/>
      <w:autoSpaceDN w:val="1"/>
      <w:numPr>
        <w:numId w:val="3"/>
      </w:numPr>
      <w:ilvl w:val="0"/>
      <w:widowControl/>
      <w:wordWrap/>
    </w:pPr>
    <w:rPr>
      <w:shd w:val="clear"/>
      <w:sz w:val="20"/>
      <w:szCs w:val="20"/>
      <w:w w:val="100"/>
    </w:rPr>
  </w:style>
  <w:style w:styleId="PO160" w:type="paragraph">
    <w:name w:val="Header"/>
    <w:basedOn w:val="PO1"/>
    <w:link w:val="PO1"/>
    <w:uiPriority w:val="160"/>
    <w:semiHidden/>
    <w:pPr>
      <w:autoSpaceDE w:val="1"/>
      <w:autoSpaceDN w:val="1"/>
      <w:tabs>
        <w:tab w:val="center" w:pos="4320"/>
        <w:tab w:val="right" w:pos="8640"/>
      </w:tabs>
      <w:widowControl/>
      <w:wordWrap/>
    </w:pPr>
    <w:rPr>
      <w:shd w:val="clear"/>
      <w:sz w:val="20"/>
      <w:szCs w:val="20"/>
      <w:w w:val="100"/>
    </w:rPr>
  </w:style>
  <w:style w:styleId="PO161" w:type="paragraph">
    <w:name w:val="Footer"/>
    <w:basedOn w:val="PO1"/>
    <w:link w:val="PO1"/>
    <w:uiPriority w:val="161"/>
    <w:semiHidden/>
    <w:pPr>
      <w:autoSpaceDE w:val="1"/>
      <w:autoSpaceDN w:val="1"/>
      <w:tabs>
        <w:tab w:val="center" w:pos="4320"/>
        <w:tab w:val="right" w:pos="8640"/>
      </w:tabs>
      <w:widowControl/>
      <w:wordWrap/>
    </w:pPr>
    <w:rPr>
      <w:shd w:val="clear"/>
      <w:sz w:val="20"/>
      <w:szCs w:val="20"/>
      <w:w w:val="100"/>
    </w:rPr>
  </w:style>
  <w:style w:customStyle="1" w:styleId="PO162" w:type="character">
    <w:name w:val="Heading 2 Char"/>
    <w:link w:val="PO152"/>
    <w:uiPriority w:val="162"/>
    <w:rPr>
      <w:b/>
      <w:shd w:val="clear"/>
      <w:sz w:val="24"/>
      <w:szCs w:val="24"/>
      <w:w w:val="100"/>
    </w:rPr>
  </w:style>
  <w:style w:styleId="PO163" w:type="paragraph">
    <w:name w:val="List paragraph"/>
    <w:basedOn w:val="PO1"/>
    <w:qFormat/>
    <w:uiPriority w:val="163"/>
    <w:pPr>
      <w:autoSpaceDE w:val="1"/>
      <w:autoSpaceDN w:val="1"/>
      <w:ind w:left="720" w:firstLine="0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styleId="PO164" w:type="paragraph">
    <w:name w:val="Balloon text"/>
    <w:basedOn w:val="PO1"/>
    <w:link w:val="PO165"/>
    <w:uiPriority w:val="164"/>
    <w:pPr>
      <w:autoSpaceDE w:val="1"/>
      <w:autoSpaceDN w:val="1"/>
      <w:widowControl/>
      <w:wordWrap/>
    </w:pPr>
    <w:rPr>
      <w:rFonts w:ascii="Segoe UI" w:eastAsia="Segoe UI" w:hAnsi="Segoe UI"/>
      <w:shd w:val="clear"/>
      <w:sz w:val="18"/>
      <w:szCs w:val="18"/>
      <w:w w:val="100"/>
    </w:rPr>
  </w:style>
  <w:style w:customStyle="1" w:styleId="PO165" w:type="character">
    <w:name w:val="Balloon Text Char"/>
    <w:link w:val="PO164"/>
    <w:uiPriority w:val="165"/>
    <w:rPr>
      <w:rFonts w:ascii="Segoe UI" w:eastAsia="Segoe UI" w:hAnsi="Segoe UI"/>
      <w:shd w:val="clear"/>
      <w:sz w:val="18"/>
      <w:szCs w:val="18"/>
      <w:w w:val="100"/>
    </w:rPr>
  </w:style>
  <w:style w:styleId="PO166" w:type="paragraph">
    <w:name w:val="No spacing"/>
    <w:qFormat/>
    <w:uiPriority w:val="166"/>
    <w:pPr>
      <w:autoSpaceDE w:val="1"/>
      <w:autoSpaceDN w:val="1"/>
      <w:widowControl/>
      <w:wordWrap/>
    </w:pPr>
    <w:rPr>
      <w:rFonts w:ascii="Calibri" w:eastAsia="Calibri" w:hAnsi="Calibri"/>
      <w:shd w:val="clear"/>
      <w:sz w:val="22"/>
      <w:szCs w:val="22"/>
      <w:w w:val="100"/>
    </w:rPr>
  </w:style>
  <w:style w:customStyle="1" w:styleId="PO167" w:type="character">
    <w:name w:val="Heading 7 Char"/>
    <w:basedOn w:val="PO155"/>
    <w:link w:val="PO190"/>
    <w:uiPriority w:val="167"/>
    <w:rPr>
      <w:color w:val="404040"/>
      <w:i/>
      <w:rFonts w:ascii="Cambria" w:eastAsia="Cambria" w:hAnsi="Cambria"/>
      <w:shd w:val="clear"/>
      <w:sz w:val="20"/>
      <w:szCs w:val="20"/>
      <w:w w:val="100"/>
    </w:rPr>
  </w:style>
  <w:style w:customStyle="1" w:styleId="PO168" w:type="character">
    <w:name w:val="Heading 4 Char"/>
    <w:basedOn w:val="PO155"/>
    <w:link w:val="PO174"/>
    <w:uiPriority w:val="168"/>
    <w:rPr>
      <w:color w:val="4F81BD"/>
      <w:i/>
      <w:rFonts w:ascii="Cambria" w:eastAsia="Cambria" w:hAnsi="Cambria"/>
      <w:b/>
      <w:shd w:val="clear"/>
      <w:sz w:val="20"/>
      <w:szCs w:val="20"/>
      <w:w w:val="100"/>
    </w:rPr>
  </w:style>
  <w:style w:styleId="PO169" w:type="character">
    <w:name w:val="Footnote reference"/>
    <w:basedOn w:val="PO155"/>
    <w:uiPriority w:val="169"/>
    <w:semiHidden/>
    <w:unhideWhenUsed/>
    <w:rPr>
      <w:shd w:val="clear"/>
      <w:sz w:val="20"/>
      <w:szCs w:val="20"/>
      <w:vertAlign w:val="superscript"/>
      <w:w w:val="100"/>
    </w:rPr>
  </w:style>
  <w:style w:customStyle="1" w:styleId="PO170" w:type="character">
    <w:name w:val="Endnote Text Char"/>
    <w:basedOn w:val="PO155"/>
    <w:link w:val="PO172"/>
    <w:uiPriority w:val="170"/>
    <w:semiHidden/>
    <w:rPr>
      <w:shd w:val="clear"/>
      <w:sz w:val="20"/>
      <w:szCs w:val="20"/>
      <w:w w:val="100"/>
    </w:rPr>
  </w:style>
  <w:style w:customStyle="1" w:styleId="PO171" w:type="character">
    <w:name w:val="Subtitle Char"/>
    <w:basedOn w:val="PO155"/>
    <w:link w:val="PO16"/>
    <w:uiPriority w:val="171"/>
    <w:rPr>
      <w:color w:val="4F81BD"/>
      <w:i/>
      <w:rFonts w:ascii="Cambria" w:eastAsia="Cambria" w:hAnsi="Cambria"/>
      <w:shd w:val="clear"/>
      <w:spacing w:val="15"/>
      <w:sz w:val="24"/>
      <w:szCs w:val="24"/>
      <w:w w:val="100"/>
    </w:rPr>
  </w:style>
  <w:style w:styleId="PO172" w:type="paragraph">
    <w:name w:val="Endnote text"/>
    <w:basedOn w:val="PO1"/>
    <w:link w:val="PO170"/>
    <w:uiPriority w:val="172"/>
    <w:semiHidden/>
    <w:unhideWhenUsed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styleId="PO173" w:type="paragraph">
    <w:name w:val="Heading 6"/>
    <w:basedOn w:val="PO1"/>
    <w:next w:val="PO1"/>
    <w:link w:val="PO192"/>
    <w:qFormat/>
    <w:uiPriority w:val="173"/>
    <w:semiHidden/>
    <w:unhideWhenUsed/>
    <w:pPr>
      <w:autoSpaceDE w:val="1"/>
      <w:autoSpaceDN w:val="1"/>
      <w:keepLines/>
      <w:keepNext/>
      <w:widowControl/>
      <w:wordWrap/>
    </w:pPr>
    <w:rPr>
      <w:color w:val="243F60"/>
      <w:i/>
      <w:rFonts w:ascii="Cambria" w:eastAsia="Cambria" w:hAnsi="Cambria"/>
      <w:shd w:val="clear"/>
      <w:sz w:val="20"/>
      <w:szCs w:val="20"/>
      <w:w w:val="100"/>
    </w:rPr>
  </w:style>
  <w:style w:styleId="PO174" w:type="paragraph">
    <w:name w:val="Heading 4"/>
    <w:basedOn w:val="PO1"/>
    <w:next w:val="PO1"/>
    <w:link w:val="PO168"/>
    <w:qFormat/>
    <w:uiPriority w:val="174"/>
    <w:semiHidden/>
    <w:unhideWhenUsed/>
    <w:pPr>
      <w:autoSpaceDE w:val="1"/>
      <w:autoSpaceDN w:val="1"/>
      <w:keepLines/>
      <w:keepNext/>
      <w:widowControl/>
      <w:wordWrap/>
    </w:pPr>
    <w:rPr>
      <w:color w:val="4F81BD"/>
      <w:i/>
      <w:rFonts w:ascii="Cambria" w:eastAsia="Cambria" w:hAnsi="Cambria"/>
      <w:b/>
      <w:shd w:val="clear"/>
      <w:sz w:val="20"/>
      <w:szCs w:val="20"/>
      <w:w w:val="100"/>
    </w:rPr>
  </w:style>
  <w:style w:customStyle="1" w:styleId="PO175" w:type="character">
    <w:name w:val="Footnote Text Char"/>
    <w:basedOn w:val="PO155"/>
    <w:link w:val="PO181"/>
    <w:uiPriority w:val="175"/>
    <w:semiHidden/>
    <w:rPr>
      <w:shd w:val="clear"/>
      <w:sz w:val="20"/>
      <w:szCs w:val="20"/>
      <w:w w:val="100"/>
    </w:rPr>
  </w:style>
  <w:style w:customStyle="1" w:styleId="PO176" w:type="character">
    <w:name w:val="Intense Quote Char"/>
    <w:basedOn w:val="PO155"/>
    <w:link w:val="PO22"/>
    <w:uiPriority w:val="176"/>
    <w:rPr>
      <w:color w:val="4F81BD"/>
      <w:i/>
      <w:b/>
      <w:shd w:val="clear"/>
      <w:sz w:val="20"/>
      <w:szCs w:val="20"/>
      <w:w w:val="100"/>
    </w:rPr>
  </w:style>
  <w:style w:customStyle="1" w:styleId="PO177" w:type="character">
    <w:name w:val="Heading 5 Char"/>
    <w:basedOn w:val="PO155"/>
    <w:link w:val="PO193"/>
    <w:uiPriority w:val="177"/>
    <w:rPr>
      <w:color w:val="243F60"/>
      <w:rFonts w:ascii="Cambria" w:eastAsia="Cambria" w:hAnsi="Cambria"/>
      <w:shd w:val="clear"/>
      <w:sz w:val="20"/>
      <w:szCs w:val="20"/>
      <w:w w:val="100"/>
    </w:rPr>
  </w:style>
  <w:style w:customStyle="1" w:styleId="PO178" w:type="character">
    <w:name w:val="Plain Text Char"/>
    <w:basedOn w:val="PO155"/>
    <w:link w:val="PO180"/>
    <w:uiPriority w:val="178"/>
    <w:rPr>
      <w:rFonts w:ascii="Courier New" w:eastAsia="Courier New" w:hAnsi="Courier New"/>
      <w:shd w:val="clear"/>
      <w:sz w:val="21"/>
      <w:szCs w:val="21"/>
      <w:w w:val="100"/>
    </w:rPr>
  </w:style>
  <w:style w:customStyle="1" w:styleId="PO179" w:type="character">
    <w:name w:val="Quote Char"/>
    <w:basedOn w:val="PO155"/>
    <w:link w:val="PO21"/>
    <w:uiPriority w:val="179"/>
    <w:rPr>
      <w:color w:val="000000"/>
      <w:i/>
      <w:shd w:val="clear"/>
      <w:sz w:val="20"/>
      <w:szCs w:val="20"/>
      <w:w w:val="100"/>
    </w:rPr>
  </w:style>
  <w:style w:styleId="PO180" w:type="paragraph">
    <w:name w:val="Plain Text"/>
    <w:basedOn w:val="PO1"/>
    <w:link w:val="PO178"/>
    <w:uiPriority w:val="180"/>
    <w:semiHidden/>
    <w:unhideWhenUsed/>
    <w:pPr>
      <w:autoSpaceDE w:val="1"/>
      <w:autoSpaceDN w:val="1"/>
      <w:widowControl/>
      <w:wordWrap/>
    </w:pPr>
    <w:rPr>
      <w:rFonts w:ascii="Courier New" w:eastAsia="Courier New" w:hAnsi="Courier New"/>
      <w:shd w:val="clear"/>
      <w:sz w:val="21"/>
      <w:szCs w:val="21"/>
      <w:w w:val="100"/>
    </w:rPr>
  </w:style>
  <w:style w:styleId="PO181" w:type="paragraph">
    <w:name w:val="Footnote text"/>
    <w:basedOn w:val="PO1"/>
    <w:link w:val="PO175"/>
    <w:uiPriority w:val="181"/>
    <w:semiHidden/>
    <w:unhideWhenUsed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customStyle="1" w:styleId="PO182" w:type="character">
    <w:name w:val="Heading 1 Char"/>
    <w:basedOn w:val="PO155"/>
    <w:uiPriority w:val="182"/>
    <w:rPr>
      <w:color w:val="365F91"/>
      <w:rFonts w:ascii="Cambria" w:eastAsia="Cambria" w:hAnsi="Cambria"/>
      <w:b/>
      <w:shd w:val="clear"/>
      <w:sz w:val="28"/>
      <w:szCs w:val="28"/>
      <w:w w:val="100"/>
    </w:rPr>
  </w:style>
  <w:style w:customStyle="1" w:styleId="PO183" w:type="character">
    <w:name w:val="Heading 3 Char"/>
    <w:basedOn w:val="PO155"/>
    <w:uiPriority w:val="183"/>
    <w:rPr>
      <w:color w:val="4F81BD"/>
      <w:rFonts w:ascii="Cambria" w:eastAsia="Cambria" w:hAnsi="Cambria"/>
      <w:b/>
      <w:shd w:val="clear"/>
      <w:sz w:val="20"/>
      <w:szCs w:val="20"/>
      <w:w w:val="100"/>
    </w:rPr>
  </w:style>
  <w:style w:customStyle="1" w:styleId="PO184" w:type="character">
    <w:name w:val="Title Char"/>
    <w:basedOn w:val="PO155"/>
    <w:link w:val="PO6"/>
    <w:uiPriority w:val="184"/>
    <w:rPr>
      <w:color w:val="17365D"/>
      <w:rFonts w:ascii="Cambria" w:eastAsia="Cambria" w:hAnsi="Cambria"/>
      <w:shd w:val="clear"/>
      <w:spacing w:val="5"/>
      <w:sz w:val="52"/>
      <w:szCs w:val="52"/>
      <w:w w:val="100"/>
    </w:rPr>
  </w:style>
  <w:style w:styleId="PO185" w:type="paragraph">
    <w:name w:val="Envelope address"/>
    <w:basedOn w:val="PO1"/>
    <w:uiPriority w:val="185"/>
    <w:unhideWhenUsed/>
    <w:pPr>
      <w:autoSpaceDE w:val="1"/>
      <w:autoSpaceDN w:val="1"/>
      <w:ind w:left="2880" w:firstLine="0"/>
      <w:widowControl/>
      <w:wordWrap/>
    </w:pPr>
    <w:rPr>
      <w:rFonts w:ascii="Cambria" w:eastAsia="Cambria" w:hAnsi="Cambria"/>
      <w:shd w:val="clear"/>
      <w:sz w:val="24"/>
      <w:szCs w:val="24"/>
      <w:w w:val="100"/>
    </w:rPr>
  </w:style>
  <w:style w:styleId="PO186" w:type="character">
    <w:name w:val="Endnote reference"/>
    <w:basedOn w:val="PO155"/>
    <w:uiPriority w:val="186"/>
    <w:semiHidden/>
    <w:unhideWhenUsed/>
    <w:rPr>
      <w:shd w:val="clear"/>
      <w:sz w:val="20"/>
      <w:szCs w:val="20"/>
      <w:vertAlign w:val="superscript"/>
      <w:w w:val="100"/>
    </w:rPr>
  </w:style>
  <w:style w:styleId="PO187" w:type="paragraph">
    <w:name w:val="Envelope return"/>
    <w:basedOn w:val="PO1"/>
    <w:uiPriority w:val="187"/>
    <w:unhideWhenUsed/>
    <w:pPr>
      <w:autoSpaceDE w:val="1"/>
      <w:autoSpaceDN w:val="1"/>
      <w:widowControl/>
      <w:wordWrap/>
    </w:pPr>
    <w:rPr>
      <w:rFonts w:ascii="Cambria" w:eastAsia="Cambria" w:hAnsi="Cambria"/>
      <w:shd w:val="clear"/>
      <w:sz w:val="20"/>
      <w:szCs w:val="20"/>
      <w:w w:val="100"/>
    </w:rPr>
  </w:style>
  <w:style w:customStyle="1" w:styleId="PO188" w:type="character">
    <w:name w:val="Heading 8 Char"/>
    <w:basedOn w:val="PO155"/>
    <w:link w:val="PO191"/>
    <w:uiPriority w:val="188"/>
    <w:rPr>
      <w:color w:val="404040"/>
      <w:rFonts w:ascii="Cambria" w:eastAsia="Cambria" w:hAnsi="Cambria"/>
      <w:shd w:val="clear"/>
      <w:sz w:val="20"/>
      <w:szCs w:val="20"/>
      <w:w w:val="100"/>
    </w:rPr>
  </w:style>
  <w:style w:customStyle="1" w:styleId="PO189" w:type="character">
    <w:name w:val="Heading 9 Char"/>
    <w:basedOn w:val="PO155"/>
    <w:uiPriority w:val="189"/>
    <w:rPr>
      <w:color w:val="404040"/>
      <w:i/>
      <w:rFonts w:ascii="Cambria" w:eastAsia="Cambria" w:hAnsi="Cambria"/>
      <w:shd w:val="clear"/>
      <w:sz w:val="20"/>
      <w:szCs w:val="20"/>
      <w:w w:val="100"/>
    </w:rPr>
  </w:style>
  <w:style w:styleId="PO190" w:type="paragraph">
    <w:name w:val="Heading 7"/>
    <w:basedOn w:val="PO1"/>
    <w:next w:val="PO1"/>
    <w:link w:val="PO167"/>
    <w:qFormat/>
    <w:uiPriority w:val="190"/>
    <w:semiHidden/>
    <w:unhideWhenUsed/>
    <w:pPr>
      <w:autoSpaceDE w:val="1"/>
      <w:autoSpaceDN w:val="1"/>
      <w:keepLines/>
      <w:keepNext/>
      <w:widowControl/>
      <w:wordWrap/>
    </w:pPr>
    <w:rPr>
      <w:color w:val="404040"/>
      <w:i/>
      <w:rFonts w:ascii="Cambria" w:eastAsia="Cambria" w:hAnsi="Cambria"/>
      <w:shd w:val="clear"/>
      <w:sz w:val="20"/>
      <w:szCs w:val="20"/>
      <w:w w:val="100"/>
    </w:rPr>
  </w:style>
  <w:style w:styleId="PO191" w:type="paragraph">
    <w:name w:val="Heading 8"/>
    <w:basedOn w:val="PO1"/>
    <w:next w:val="PO1"/>
    <w:link w:val="PO188"/>
    <w:qFormat/>
    <w:uiPriority w:val="191"/>
    <w:semiHidden/>
    <w:unhideWhenUsed/>
    <w:pPr>
      <w:autoSpaceDE w:val="1"/>
      <w:autoSpaceDN w:val="1"/>
      <w:keepLines/>
      <w:keepNext/>
      <w:widowControl/>
      <w:wordWrap/>
    </w:pPr>
    <w:rPr>
      <w:color w:val="404040"/>
      <w:rFonts w:ascii="Cambria" w:eastAsia="Cambria" w:hAnsi="Cambria"/>
      <w:shd w:val="clear"/>
      <w:sz w:val="20"/>
      <w:szCs w:val="20"/>
      <w:w w:val="100"/>
    </w:rPr>
  </w:style>
  <w:style w:customStyle="1" w:styleId="PO192" w:type="character">
    <w:name w:val="Heading 6 Char"/>
    <w:basedOn w:val="PO155"/>
    <w:link w:val="PO173"/>
    <w:uiPriority w:val="192"/>
    <w:rPr>
      <w:color w:val="243F60"/>
      <w:i/>
      <w:rFonts w:ascii="Cambria" w:eastAsia="Cambria" w:hAnsi="Cambria"/>
      <w:shd w:val="clear"/>
      <w:sz w:val="20"/>
      <w:szCs w:val="20"/>
      <w:w w:val="100"/>
    </w:rPr>
  </w:style>
  <w:style w:styleId="PO193" w:type="paragraph">
    <w:name w:val="Heading 5"/>
    <w:basedOn w:val="PO1"/>
    <w:next w:val="PO1"/>
    <w:link w:val="PO177"/>
    <w:qFormat/>
    <w:uiPriority w:val="193"/>
    <w:semiHidden/>
    <w:unhideWhenUsed/>
    <w:pPr>
      <w:autoSpaceDE w:val="1"/>
      <w:autoSpaceDN w:val="1"/>
      <w:keepLines/>
      <w:keepNext/>
      <w:widowControl/>
      <w:wordWrap/>
    </w:pPr>
    <w:rPr>
      <w:color w:val="243F60"/>
      <w:rFonts w:ascii="Cambria" w:eastAsia="Cambria" w:hAnsi="Cambria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dinnisia22@gmail.com" TargetMode="External"></Relationship><Relationship Id="rId6" Type="http://schemas.openxmlformats.org/officeDocument/2006/relationships/header" Target="header2.xml"></Relationship><Relationship Id="rId7" Type="http://schemas.openxmlformats.org/officeDocument/2006/relationships/footer" Target="footer3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kendisond1</cp:lastModifiedBy>
</cp:coreProperties>
</file>