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6045F" w14:textId="77777777" w:rsidR="00913DEB" w:rsidRDefault="00CF3570">
      <w:pPr>
        <w:spacing w:after="0" w:line="240" w:lineRule="auto"/>
        <w:jc w:val="center"/>
        <w:rPr>
          <w:ins w:id="4" w:author="Swanky" w:date="2016-06-10T11:39:00Z"/>
          <w:rFonts w:ascii="Gabriola" w:eastAsia="Gabriola" w:hAnsi="Gabriola" w:cs="Gabriola"/>
          <w:b/>
          <w:sz w:val="36"/>
        </w:rPr>
      </w:pPr>
      <w:bookmarkStart w:id="5" w:name="_GoBack"/>
      <w:ins w:id="6" w:author="Swanky" w:date="2016-06-10T11:39:00Z">
        <w:r>
          <w:rPr>
            <w:rFonts w:ascii="Gabriola" w:eastAsia="Gabriola" w:hAnsi="Gabriola" w:cs="Gabriola"/>
            <w:b/>
            <w:sz w:val="36"/>
          </w:rPr>
          <w:t>RESUME</w:t>
        </w:r>
      </w:ins>
    </w:p>
    <w:bookmarkEnd w:id="5"/>
    <w:p w14:paraId="6572749F" w14:textId="77777777" w:rsidR="00913DEB" w:rsidRDefault="00CF3570">
      <w:pPr>
        <w:spacing w:after="0" w:line="240" w:lineRule="auto"/>
        <w:jc w:val="center"/>
        <w:rPr>
          <w:ins w:id="7" w:author="Swanky" w:date="2016-06-10T11:39:00Z"/>
          <w:rFonts w:ascii="Gabriola" w:eastAsia="Gabriola" w:hAnsi="Gabriola" w:cs="Gabriola"/>
          <w:b/>
          <w:sz w:val="24"/>
        </w:rPr>
      </w:pPr>
      <w:ins w:id="8" w:author="Swanky" w:date="2016-06-10T11:39:00Z">
        <w:r>
          <w:rPr>
            <w:rFonts w:ascii="Gabriola" w:eastAsia="Gabriola" w:hAnsi="Gabriola" w:cs="Gabriola"/>
            <w:b/>
            <w:sz w:val="24"/>
          </w:rPr>
          <w:t xml:space="preserve">Louisa </w:t>
        </w:r>
        <w:proofErr w:type="spellStart"/>
        <w:r>
          <w:rPr>
            <w:rFonts w:ascii="Gabriola" w:eastAsia="Gabriola" w:hAnsi="Gabriola" w:cs="Gabriola"/>
            <w:b/>
            <w:sz w:val="24"/>
          </w:rPr>
          <w:t>Peschier</w:t>
        </w:r>
        <w:proofErr w:type="spellEnd"/>
      </w:ins>
    </w:p>
    <w:p w14:paraId="72F0D5DE" w14:textId="77777777" w:rsidR="00913DEB" w:rsidRDefault="00CF3570">
      <w:pPr>
        <w:spacing w:after="0" w:line="240" w:lineRule="auto"/>
        <w:jc w:val="center"/>
        <w:rPr>
          <w:ins w:id="9" w:author="Swanky" w:date="2016-06-10T11:39:00Z"/>
          <w:rFonts w:ascii="Gabriola" w:eastAsia="Gabriola" w:hAnsi="Gabriola" w:cs="Gabriola"/>
          <w:b/>
          <w:sz w:val="24"/>
        </w:rPr>
      </w:pPr>
      <w:ins w:id="10" w:author="Swanky" w:date="2016-06-10T11:39:00Z">
        <w:r>
          <w:rPr>
            <w:rFonts w:ascii="Gabriola" w:eastAsia="Gabriola" w:hAnsi="Gabriola" w:cs="Gabriola"/>
            <w:b/>
            <w:sz w:val="24"/>
          </w:rPr>
          <w:t xml:space="preserve">12 </w:t>
        </w:r>
        <w:proofErr w:type="spellStart"/>
        <w:r>
          <w:rPr>
            <w:rFonts w:ascii="Gabriola" w:eastAsia="Gabriola" w:hAnsi="Gabriola" w:cs="Gabriola"/>
            <w:b/>
            <w:sz w:val="24"/>
          </w:rPr>
          <w:t>Carib</w:t>
        </w:r>
        <w:proofErr w:type="spellEnd"/>
        <w:r>
          <w:rPr>
            <w:rFonts w:ascii="Gabriola" w:eastAsia="Gabriola" w:hAnsi="Gabriola" w:cs="Gabriola"/>
            <w:b/>
            <w:sz w:val="24"/>
          </w:rPr>
          <w:t xml:space="preserve"> Avenue, Lawrence Park, </w:t>
        </w:r>
        <w:proofErr w:type="spellStart"/>
        <w:r>
          <w:rPr>
            <w:rFonts w:ascii="Gabriola" w:eastAsia="Gabriola" w:hAnsi="Gabriola" w:cs="Gabriola"/>
            <w:b/>
            <w:sz w:val="24"/>
          </w:rPr>
          <w:t>Arima</w:t>
        </w:r>
        <w:proofErr w:type="spellEnd"/>
      </w:ins>
    </w:p>
    <w:p w14:paraId="1C49AB40" w14:textId="77777777" w:rsidR="00913DEB" w:rsidRDefault="00CF3570">
      <w:pPr>
        <w:spacing w:after="0" w:line="240" w:lineRule="auto"/>
        <w:jc w:val="center"/>
        <w:rPr>
          <w:ins w:id="11" w:author="Swanky" w:date="2016-06-10T11:39:00Z"/>
          <w:rFonts w:ascii="Gabriola" w:eastAsia="Gabriola" w:hAnsi="Gabriola" w:cs="Gabriola"/>
          <w:b/>
          <w:sz w:val="24"/>
        </w:rPr>
      </w:pPr>
      <w:ins w:id="12" w:author="Swanky" w:date="2016-06-10T11:39:00Z">
        <w:r>
          <w:rPr>
            <w:rFonts w:ascii="Gabriola" w:eastAsia="Gabriola" w:hAnsi="Gabriola" w:cs="Gabriola"/>
            <w:b/>
            <w:sz w:val="24"/>
          </w:rPr>
          <w:t>Tel.489-3686</w:t>
        </w:r>
      </w:ins>
    </w:p>
    <w:p w14:paraId="513B64A1" w14:textId="77777777" w:rsidR="00913DEB" w:rsidRDefault="00CF3570">
      <w:pPr>
        <w:spacing w:after="0" w:line="240" w:lineRule="auto"/>
        <w:jc w:val="center"/>
        <w:rPr>
          <w:ins w:id="13" w:author="Swanky" w:date="2016-06-10T11:39:00Z"/>
          <w:rFonts w:ascii="Gabriola" w:eastAsia="Gabriola" w:hAnsi="Gabriola" w:cs="Gabriola"/>
          <w:b/>
          <w:sz w:val="24"/>
        </w:rPr>
      </w:pPr>
      <w:proofErr w:type="gramStart"/>
      <w:ins w:id="14" w:author="Swanky" w:date="2016-06-10T11:39:00Z">
        <w:r>
          <w:rPr>
            <w:rFonts w:ascii="Gabriola" w:eastAsia="Gabriola" w:hAnsi="Gabriola" w:cs="Gabriola"/>
            <w:b/>
            <w:sz w:val="24"/>
          </w:rPr>
          <w:t>email</w:t>
        </w:r>
        <w:proofErr w:type="gramEnd"/>
        <w:r>
          <w:rPr>
            <w:rFonts w:ascii="Gabriola" w:eastAsia="Gabriola" w:hAnsi="Gabriola" w:cs="Gabriola"/>
            <w:b/>
            <w:sz w:val="24"/>
          </w:rPr>
          <w:t>: loupeschier@</w:t>
        </w:r>
        <w:r w:rsidR="002E6DA9">
          <w:rPr>
            <w:rFonts w:ascii="Gabriola" w:eastAsia="Gabriola" w:hAnsi="Gabriola" w:cs="Gabriola"/>
            <w:b/>
            <w:sz w:val="24"/>
          </w:rPr>
          <w:t>h</w:t>
        </w:r>
        <w:r>
          <w:rPr>
            <w:rFonts w:ascii="Gabriola" w:eastAsia="Gabriola" w:hAnsi="Gabriola" w:cs="Gabriola"/>
            <w:b/>
            <w:sz w:val="24"/>
          </w:rPr>
          <w:t>otmail.com</w:t>
        </w:r>
      </w:ins>
    </w:p>
    <w:p w14:paraId="6E905F09" w14:textId="77777777" w:rsidR="00913DEB" w:rsidRDefault="00913DEB" w:rsidP="009F5EE3">
      <w:pPr>
        <w:spacing w:after="0" w:line="240" w:lineRule="auto"/>
        <w:jc w:val="center"/>
        <w:rPr>
          <w:rFonts w:ascii="Comic Sans MS" w:hAnsi="Comic Sans MS"/>
          <w:b/>
          <w:sz w:val="28"/>
          <w:rPrChange w:id="15" w:author="Swanky" w:date="2016-06-10T11:39:00Z">
            <w:rPr>
              <w:rFonts w:ascii="Comic Sans MS" w:eastAsia="Comic Sans MS" w:hAnsi="Comic Sans MS"/>
              <w:b/>
              <w:sz w:val="28"/>
              <w:lang w:val="en-GB"/>
            </w:rPr>
          </w:rPrChange>
        </w:rPr>
      </w:pPr>
    </w:p>
    <w:p w14:paraId="339AC159" w14:textId="77777777" w:rsidR="00913DEB" w:rsidRDefault="00CF3570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6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17" w:author="Swanky" w:date="2016-06-10T11:39:00Z">
            <w:rPr>
              <w:b/>
              <w:lang w:val="en-GB"/>
            </w:rPr>
          </w:rPrChange>
        </w:rPr>
        <w:t>EDUCATION:</w:t>
      </w:r>
    </w:p>
    <w:p w14:paraId="52F84E85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8" w:author="Swanky" w:date="2016-06-10T11:39:00Z">
            <w:rPr>
              <w:b/>
              <w:lang w:val="en-GB"/>
            </w:rPr>
          </w:rPrChange>
        </w:rPr>
      </w:pPr>
    </w:p>
    <w:p w14:paraId="1AE92055" w14:textId="77777777" w:rsidR="00913DEB" w:rsidRDefault="00CF3570" w:rsidP="009F5EE3">
      <w:pPr>
        <w:spacing w:after="0" w:line="240" w:lineRule="auto"/>
        <w:rPr>
          <w:rFonts w:ascii="Times New Roman" w:hAnsi="Times New Roman"/>
          <w:b/>
          <w:sz w:val="24"/>
          <w:rPrChange w:id="19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20" w:author="Swanky" w:date="2016-06-10T11:39:00Z">
            <w:rPr>
              <w:b/>
              <w:lang w:val="en-GB"/>
            </w:rPr>
          </w:rPrChange>
        </w:rPr>
        <w:t>Business Studies</w:t>
      </w:r>
    </w:p>
    <w:p w14:paraId="7C8A1273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21" w:author="Swanky" w:date="2016-06-10T11:39:00Z">
            <w:rPr>
              <w:lang w:val="en-GB"/>
            </w:rPr>
          </w:rPrChange>
        </w:rPr>
      </w:pPr>
    </w:p>
    <w:p w14:paraId="57F2C11C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3" w:author="Swanky" w:date="2016-06-10T11:39:00Z">
            <w:rPr>
              <w:lang w:val="en-GB"/>
            </w:rPr>
          </w:rPrChange>
        </w:rPr>
        <w:t>2010-2011</w:t>
      </w:r>
      <w:r>
        <w:rPr>
          <w:rFonts w:ascii="Times New Roman" w:hAnsi="Times New Roman"/>
          <w:sz w:val="24"/>
          <w:rPrChange w:id="2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" w:author="Swanky" w:date="2016-06-10T11:39:00Z">
            <w:rPr>
              <w:lang w:val="en-GB"/>
            </w:rPr>
          </w:rPrChange>
        </w:rPr>
        <w:tab/>
        <w:t>ICDL Computer Course</w:t>
      </w:r>
    </w:p>
    <w:p w14:paraId="16E7286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8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" w:author="Swanky" w:date="2016-06-10T11:39:00Z">
            <w:rPr>
              <w:lang w:val="en-GB"/>
            </w:rPr>
          </w:rPrChange>
        </w:rPr>
        <w:tab/>
        <w:t>NOSTT, Ministry of Education</w:t>
      </w:r>
    </w:p>
    <w:p w14:paraId="3D062ACC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3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" w:author="Swanky" w:date="2016-06-10T11:39:00Z">
            <w:rPr>
              <w:lang w:val="en-GB"/>
            </w:rPr>
          </w:rPrChange>
        </w:rPr>
        <w:tab/>
        <w:t>Trinity College East</w:t>
      </w:r>
    </w:p>
    <w:p w14:paraId="30A4A81B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40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4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5" w:author="Swanky" w:date="2016-06-10T11:39:00Z">
            <w:rPr>
              <w:lang w:val="en-GB"/>
            </w:rPr>
          </w:rPrChange>
        </w:rPr>
        <w:tab/>
      </w:r>
      <w:proofErr w:type="spellStart"/>
      <w:r>
        <w:rPr>
          <w:rFonts w:ascii="Times New Roman" w:hAnsi="Times New Roman"/>
          <w:sz w:val="24"/>
          <w:rPrChange w:id="46" w:author="Swanky" w:date="2016-06-10T11:39:00Z">
            <w:rPr>
              <w:lang w:val="en-GB"/>
            </w:rPr>
          </w:rPrChange>
        </w:rPr>
        <w:t>Trincity</w:t>
      </w:r>
      <w:proofErr w:type="spellEnd"/>
      <w:r>
        <w:rPr>
          <w:rFonts w:ascii="Times New Roman" w:hAnsi="Times New Roman"/>
          <w:sz w:val="24"/>
          <w:rPrChange w:id="4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5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51" w:author="Swanky" w:date="2016-06-10T11:39:00Z">
            <w:rPr>
              <w:lang w:val="en-GB"/>
            </w:rPr>
          </w:rPrChange>
        </w:rPr>
        <w:tab/>
      </w:r>
    </w:p>
    <w:p w14:paraId="37D1DF0A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52" w:author="Swanky" w:date="2016-06-10T11:39:00Z">
            <w:rPr>
              <w:lang w:val="en-GB"/>
            </w:rPr>
          </w:rPrChange>
        </w:rPr>
      </w:pPr>
    </w:p>
    <w:p w14:paraId="09664433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53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54" w:author="Swanky" w:date="2016-06-10T11:39:00Z">
            <w:rPr>
              <w:lang w:val="en-GB"/>
            </w:rPr>
          </w:rPrChange>
        </w:rPr>
        <w:t>1999-2000</w:t>
      </w:r>
      <w:r>
        <w:rPr>
          <w:rFonts w:ascii="Times New Roman" w:hAnsi="Times New Roman"/>
          <w:sz w:val="24"/>
          <w:rPrChange w:id="5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5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5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58" w:author="Swanky" w:date="2016-06-10T11:39:00Z">
            <w:rPr>
              <w:lang w:val="en-GB"/>
            </w:rPr>
          </w:rPrChange>
        </w:rPr>
        <w:tab/>
        <w:t>Airline Reservations (SABRE)</w:t>
      </w:r>
    </w:p>
    <w:p w14:paraId="33530988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59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6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6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6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6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64" w:author="Swanky" w:date="2016-06-10T11:39:00Z">
            <w:rPr>
              <w:lang w:val="en-GB"/>
            </w:rPr>
          </w:rPrChange>
        </w:rPr>
        <w:tab/>
        <w:t>School of International Travel and Languages</w:t>
      </w:r>
    </w:p>
    <w:p w14:paraId="13A1784E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65" w:author="Swanky" w:date="2016-06-10T11:39:00Z">
            <w:rPr>
              <w:lang w:val="en-GB"/>
            </w:rPr>
          </w:rPrChange>
        </w:rPr>
      </w:pPr>
    </w:p>
    <w:p w14:paraId="34911045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66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67" w:author="Swanky" w:date="2016-06-10T11:39:00Z">
            <w:rPr>
              <w:lang w:val="en-GB"/>
            </w:rPr>
          </w:rPrChange>
        </w:rPr>
        <w:t>1993-1994</w:t>
      </w:r>
      <w:r>
        <w:rPr>
          <w:rFonts w:ascii="Times New Roman" w:hAnsi="Times New Roman"/>
          <w:sz w:val="24"/>
          <w:rPrChange w:id="6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6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1" w:author="Swanky" w:date="2016-06-10T11:39:00Z">
            <w:rPr>
              <w:lang w:val="en-GB"/>
            </w:rPr>
          </w:rPrChange>
        </w:rPr>
        <w:tab/>
        <w:t>Computer Literacy</w:t>
      </w:r>
    </w:p>
    <w:p w14:paraId="3C29E8EE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7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7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77" w:author="Swanky" w:date="2016-06-10T11:39:00Z">
            <w:rPr>
              <w:lang w:val="en-GB"/>
            </w:rPr>
          </w:rPrChange>
        </w:rPr>
        <w:tab/>
        <w:t xml:space="preserve">YTEPP </w:t>
      </w:r>
      <w:proofErr w:type="spellStart"/>
      <w:r>
        <w:rPr>
          <w:rFonts w:ascii="Times New Roman" w:hAnsi="Times New Roman"/>
          <w:sz w:val="24"/>
          <w:rPrChange w:id="78" w:author="Swanky" w:date="2016-06-10T11:39:00Z">
            <w:rPr>
              <w:lang w:val="en-GB"/>
            </w:rPr>
          </w:rPrChange>
        </w:rPr>
        <w:t>Arima</w:t>
      </w:r>
      <w:proofErr w:type="spellEnd"/>
      <w:r>
        <w:rPr>
          <w:rFonts w:ascii="Times New Roman" w:hAnsi="Times New Roman"/>
          <w:sz w:val="24"/>
          <w:rPrChange w:id="79" w:author="Swanky" w:date="2016-06-10T11:39:00Z">
            <w:rPr>
              <w:lang w:val="en-GB"/>
            </w:rPr>
          </w:rPrChange>
        </w:rPr>
        <w:t xml:space="preserve"> Senior Comprehensive School</w:t>
      </w:r>
    </w:p>
    <w:p w14:paraId="2ED9BF57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80" w:author="Swanky" w:date="2016-06-10T11:39:00Z">
            <w:rPr>
              <w:lang w:val="en-GB"/>
            </w:rPr>
          </w:rPrChange>
        </w:rPr>
      </w:pPr>
    </w:p>
    <w:p w14:paraId="728E2E04" w14:textId="77777777" w:rsidR="00913DEB" w:rsidRDefault="00CF3570">
      <w:pPr>
        <w:spacing w:after="0" w:line="240" w:lineRule="auto"/>
        <w:rPr>
          <w:rFonts w:ascii="Times New Roman" w:hAnsi="Times New Roman"/>
          <w:sz w:val="24"/>
          <w:rPrChange w:id="81" w:author="Swanky" w:date="2016-06-10T11:39:00Z">
            <w:rPr>
              <w:lang w:val="en-GB"/>
            </w:rPr>
          </w:rPrChange>
        </w:rPr>
        <w:pPrChange w:id="82" w:author="Swanky" w:date="2016-06-10T11:39:00Z">
          <w:pPr>
            <w:numPr>
              <w:ilvl w:val="1"/>
              <w:numId w:val="5"/>
            </w:numPr>
            <w:tabs>
              <w:tab w:val="num" w:pos="3600"/>
            </w:tabs>
            <w:ind w:left="3600" w:hanging="3600"/>
          </w:pPr>
        </w:pPrChange>
      </w:pPr>
      <w:ins w:id="83" w:author="Swanky" w:date="2016-06-10T11:39:00Z">
        <w:r>
          <w:rPr>
            <w:rFonts w:ascii="Times New Roman" w:eastAsia="Times New Roman" w:hAnsi="Times New Roman" w:cs="Times New Roman"/>
            <w:sz w:val="24"/>
          </w:rPr>
          <w:t>1990-1991</w:t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</w:ins>
      <w:r>
        <w:rPr>
          <w:rFonts w:ascii="Times New Roman" w:hAnsi="Times New Roman"/>
          <w:sz w:val="24"/>
          <w:rPrChange w:id="84" w:author="Swanky" w:date="2016-06-10T11:39:00Z">
            <w:rPr>
              <w:lang w:val="en-GB"/>
            </w:rPr>
          </w:rPrChange>
        </w:rPr>
        <w:t xml:space="preserve">Sarah’s Secretarial College, </w:t>
      </w:r>
      <w:proofErr w:type="spellStart"/>
      <w:r>
        <w:rPr>
          <w:rFonts w:ascii="Times New Roman" w:hAnsi="Times New Roman"/>
          <w:sz w:val="24"/>
          <w:rPrChange w:id="85" w:author="Swanky" w:date="2016-06-10T11:39:00Z">
            <w:rPr>
              <w:lang w:val="en-GB"/>
            </w:rPr>
          </w:rPrChange>
        </w:rPr>
        <w:t>Arima</w:t>
      </w:r>
      <w:proofErr w:type="spellEnd"/>
    </w:p>
    <w:p w14:paraId="53883F3F" w14:textId="02343C73" w:rsidR="00913DEB" w:rsidRDefault="00772CBD">
      <w:pPr>
        <w:spacing w:after="0" w:line="240" w:lineRule="auto"/>
        <w:rPr>
          <w:ins w:id="86" w:author="Swanky" w:date="2016-06-10T11:39:00Z"/>
          <w:rFonts w:ascii="Times New Roman" w:eastAsia="Times New Roman" w:hAnsi="Times New Roman" w:cs="Times New Roman"/>
          <w:sz w:val="24"/>
        </w:rPr>
      </w:pPr>
      <w:del w:id="87" w:author="Swanky" w:date="2016-06-10T11:39:00Z">
        <w:r>
          <w:rPr>
            <w:lang w:val="en-GB"/>
          </w:rPr>
          <w:delText>Pitman’s Intermediate</w:delText>
        </w:r>
      </w:del>
    </w:p>
    <w:p w14:paraId="2CEF2E07" w14:textId="77777777" w:rsidR="00913DEB" w:rsidRDefault="00CF3570">
      <w:pPr>
        <w:tabs>
          <w:tab w:val="left" w:pos="3600"/>
        </w:tabs>
        <w:spacing w:after="0" w:line="240" w:lineRule="auto"/>
        <w:rPr>
          <w:rFonts w:ascii="Times New Roman" w:hAnsi="Times New Roman"/>
          <w:sz w:val="24"/>
          <w:rPrChange w:id="88" w:author="Swanky" w:date="2016-06-10T11:39:00Z">
            <w:rPr>
              <w:lang w:val="en-GB"/>
            </w:rPr>
          </w:rPrChange>
        </w:rPr>
        <w:pPrChange w:id="89" w:author="Swanky" w:date="2016-06-10T11:39:00Z">
          <w:pPr>
            <w:numPr>
              <w:ilvl w:val="1"/>
              <w:numId w:val="5"/>
            </w:numPr>
            <w:tabs>
              <w:tab w:val="num" w:pos="3600"/>
            </w:tabs>
            <w:ind w:left="3600" w:hanging="3600"/>
          </w:pPr>
        </w:pPrChange>
      </w:pPr>
      <w:ins w:id="90" w:author="Swanky" w:date="2016-06-10T11:39:00Z">
        <w:r>
          <w:rPr>
            <w:rFonts w:ascii="Times New Roman" w:eastAsia="Times New Roman" w:hAnsi="Times New Roman" w:cs="Times New Roman"/>
            <w:sz w:val="24"/>
          </w:rPr>
          <w:t>1991-1992</w:t>
        </w:r>
        <w:r>
          <w:rPr>
            <w:rFonts w:ascii="Times New Roman" w:eastAsia="Times New Roman" w:hAnsi="Times New Roman" w:cs="Times New Roman"/>
            <w:sz w:val="24"/>
          </w:rPr>
          <w:tab/>
          <w:t>Copying &amp;</w:t>
        </w:r>
      </w:ins>
      <w:r>
        <w:rPr>
          <w:rFonts w:ascii="Times New Roman" w:hAnsi="Times New Roman"/>
          <w:sz w:val="24"/>
          <w:rPrChange w:id="91" w:author="Swanky" w:date="2016-06-10T11:39:00Z">
            <w:rPr>
              <w:lang w:val="en-GB"/>
            </w:rPr>
          </w:rPrChange>
        </w:rPr>
        <w:t xml:space="preserve"> Typing</w:t>
      </w:r>
    </w:p>
    <w:p w14:paraId="6EC589B9" w14:textId="77777777" w:rsidR="00913DEB" w:rsidRDefault="00CF3570">
      <w:pPr>
        <w:tabs>
          <w:tab w:val="left" w:pos="3600"/>
        </w:tabs>
        <w:spacing w:after="0" w:line="240" w:lineRule="auto"/>
        <w:rPr>
          <w:ins w:id="92" w:author="Swanky" w:date="2016-06-10T11:39:00Z"/>
          <w:rFonts w:ascii="Times New Roman" w:eastAsia="Times New Roman" w:hAnsi="Times New Roman" w:cs="Times New Roman"/>
          <w:sz w:val="24"/>
        </w:rPr>
      </w:pPr>
      <w:ins w:id="93" w:author="Swanky" w:date="2016-06-10T11:39:00Z">
        <w:r>
          <w:rPr>
            <w:rFonts w:ascii="Times New Roman" w:eastAsia="Times New Roman" w:hAnsi="Times New Roman" w:cs="Times New Roman"/>
            <w:sz w:val="24"/>
          </w:rPr>
          <w:tab/>
          <w:t xml:space="preserve">YTEPP </w:t>
        </w:r>
        <w:proofErr w:type="spellStart"/>
        <w:r>
          <w:rPr>
            <w:rFonts w:ascii="Times New Roman" w:eastAsia="Times New Roman" w:hAnsi="Times New Roman" w:cs="Times New Roman"/>
            <w:sz w:val="24"/>
          </w:rPr>
          <w:t>Arima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Government Secondary</w:t>
        </w:r>
      </w:ins>
    </w:p>
    <w:p w14:paraId="2B416D7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9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9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9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9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9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99" w:author="Swanky" w:date="2016-06-10T11:39:00Z">
            <w:rPr>
              <w:lang w:val="en-GB"/>
            </w:rPr>
          </w:rPrChange>
        </w:rPr>
        <w:tab/>
      </w:r>
    </w:p>
    <w:p w14:paraId="0811B11F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100" w:author="Swanky" w:date="2016-06-10T11:39:00Z">
            <w:rPr>
              <w:lang w:val="en-GB"/>
            </w:rPr>
          </w:rPrChange>
        </w:rPr>
      </w:pPr>
    </w:p>
    <w:p w14:paraId="29C4B6E6" w14:textId="77777777" w:rsidR="00913DEB" w:rsidRDefault="00CF3570" w:rsidP="009F5EE3">
      <w:pPr>
        <w:spacing w:after="0" w:line="240" w:lineRule="auto"/>
        <w:rPr>
          <w:rFonts w:ascii="Times New Roman" w:hAnsi="Times New Roman"/>
          <w:b/>
          <w:sz w:val="24"/>
          <w:rPrChange w:id="101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102" w:author="Swanky" w:date="2016-06-10T11:39:00Z">
            <w:rPr>
              <w:b/>
              <w:lang w:val="en-GB"/>
            </w:rPr>
          </w:rPrChange>
        </w:rPr>
        <w:t>Secondary School</w:t>
      </w:r>
    </w:p>
    <w:p w14:paraId="7AA957B7" w14:textId="77777777" w:rsidR="00913DEB" w:rsidRDefault="002E6DA9">
      <w:pPr>
        <w:tabs>
          <w:tab w:val="left" w:pos="3600"/>
        </w:tabs>
        <w:spacing w:after="0" w:line="240" w:lineRule="auto"/>
        <w:rPr>
          <w:rFonts w:ascii="Times New Roman" w:hAnsi="Times New Roman"/>
          <w:sz w:val="24"/>
          <w:rPrChange w:id="103" w:author="Swanky" w:date="2016-06-10T11:39:00Z">
            <w:rPr>
              <w:lang w:val="en-GB"/>
            </w:rPr>
          </w:rPrChange>
        </w:rPr>
        <w:pPrChange w:id="104" w:author="Swanky" w:date="2016-06-10T11:39:00Z">
          <w:pPr>
            <w:numPr>
              <w:ilvl w:val="1"/>
              <w:numId w:val="3"/>
            </w:numPr>
            <w:tabs>
              <w:tab w:val="num" w:pos="3600"/>
            </w:tabs>
            <w:ind w:left="3600" w:hanging="3600"/>
          </w:pPr>
        </w:pPrChange>
      </w:pPr>
      <w:ins w:id="105" w:author="Swanky" w:date="2016-06-10T11:39:00Z">
        <w:r>
          <w:rPr>
            <w:rFonts w:ascii="Times New Roman" w:eastAsia="Times New Roman" w:hAnsi="Times New Roman" w:cs="Times New Roman"/>
            <w:sz w:val="24"/>
          </w:rPr>
          <w:tab/>
        </w:r>
      </w:ins>
      <w:r w:rsidR="00CF3570">
        <w:rPr>
          <w:rFonts w:ascii="Times New Roman" w:hAnsi="Times New Roman"/>
          <w:sz w:val="24"/>
          <w:rPrChange w:id="106" w:author="Swanky" w:date="2016-06-10T11:39:00Z">
            <w:rPr>
              <w:lang w:val="en-GB"/>
            </w:rPr>
          </w:rPrChange>
        </w:rPr>
        <w:t>Five Rivers Junior Secondary</w:t>
      </w:r>
    </w:p>
    <w:p w14:paraId="4D96F03B" w14:textId="77777777" w:rsidR="00913DEB" w:rsidRDefault="002E6DA9">
      <w:pPr>
        <w:tabs>
          <w:tab w:val="left" w:pos="3600"/>
        </w:tabs>
        <w:spacing w:after="0" w:line="240" w:lineRule="auto"/>
        <w:rPr>
          <w:rFonts w:ascii="Times New Roman" w:hAnsi="Times New Roman"/>
          <w:sz w:val="24"/>
          <w:rPrChange w:id="107" w:author="Swanky" w:date="2016-06-10T11:39:00Z">
            <w:rPr>
              <w:lang w:val="en-GB"/>
            </w:rPr>
          </w:rPrChange>
        </w:rPr>
        <w:pPrChange w:id="108" w:author="Swanky" w:date="2016-06-10T11:39:00Z">
          <w:pPr>
            <w:numPr>
              <w:ilvl w:val="1"/>
              <w:numId w:val="4"/>
            </w:numPr>
            <w:tabs>
              <w:tab w:val="num" w:pos="3600"/>
            </w:tabs>
            <w:ind w:left="3600" w:hanging="3600"/>
          </w:pPr>
        </w:pPrChange>
      </w:pPr>
      <w:ins w:id="109" w:author="Swanky" w:date="2016-06-10T11:39:00Z">
        <w:r>
          <w:rPr>
            <w:rFonts w:ascii="Times New Roman" w:eastAsia="Times New Roman" w:hAnsi="Times New Roman" w:cs="Times New Roman"/>
            <w:sz w:val="24"/>
          </w:rPr>
          <w:tab/>
        </w:r>
      </w:ins>
      <w:proofErr w:type="spellStart"/>
      <w:r w:rsidR="00CF3570">
        <w:rPr>
          <w:rFonts w:ascii="Times New Roman" w:hAnsi="Times New Roman"/>
          <w:sz w:val="24"/>
          <w:rPrChange w:id="110" w:author="Swanky" w:date="2016-06-10T11:39:00Z">
            <w:rPr>
              <w:lang w:val="en-GB"/>
            </w:rPr>
          </w:rPrChange>
        </w:rPr>
        <w:t>Arima</w:t>
      </w:r>
      <w:proofErr w:type="spellEnd"/>
      <w:r w:rsidR="00CF3570">
        <w:rPr>
          <w:rFonts w:ascii="Times New Roman" w:hAnsi="Times New Roman"/>
          <w:sz w:val="24"/>
          <w:rPrChange w:id="111" w:author="Swanky" w:date="2016-06-10T11:39:00Z">
            <w:rPr>
              <w:lang w:val="en-GB"/>
            </w:rPr>
          </w:rPrChange>
        </w:rPr>
        <w:t xml:space="preserve"> Senior Comprehensive</w:t>
      </w:r>
    </w:p>
    <w:p w14:paraId="328ADEE0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112" w:author="Swanky" w:date="2016-06-10T11:39:00Z">
            <w:rPr>
              <w:lang w:val="en-GB"/>
            </w:rPr>
          </w:rPrChange>
        </w:rPr>
      </w:pPr>
    </w:p>
    <w:p w14:paraId="1495103E" w14:textId="77777777" w:rsidR="00913DEB" w:rsidRDefault="00913DEB" w:rsidP="009F5EE3">
      <w:pPr>
        <w:spacing w:after="0" w:line="240" w:lineRule="auto"/>
        <w:rPr>
          <w:rFonts w:ascii="Times New Roman" w:hAnsi="Times New Roman"/>
          <w:b/>
          <w:sz w:val="24"/>
          <w:rPrChange w:id="113" w:author="Swanky" w:date="2016-06-10T11:39:00Z">
            <w:rPr>
              <w:b/>
              <w:lang w:val="en-GB"/>
            </w:rPr>
          </w:rPrChange>
        </w:rPr>
      </w:pPr>
    </w:p>
    <w:p w14:paraId="359CDE56" w14:textId="77777777" w:rsidR="00913DEB" w:rsidRDefault="00CF3570" w:rsidP="009F5EE3">
      <w:pPr>
        <w:spacing w:after="0" w:line="240" w:lineRule="auto"/>
        <w:rPr>
          <w:rFonts w:ascii="Times New Roman" w:hAnsi="Times New Roman"/>
          <w:b/>
          <w:sz w:val="24"/>
          <w:rPrChange w:id="114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115" w:author="Swanky" w:date="2016-06-10T11:39:00Z">
            <w:rPr>
              <w:b/>
              <w:lang w:val="en-GB"/>
            </w:rPr>
          </w:rPrChange>
        </w:rPr>
        <w:t>Qualifications</w:t>
      </w:r>
    </w:p>
    <w:p w14:paraId="5E0A4B7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16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17" w:author="Swanky" w:date="2016-06-10T11:39:00Z">
            <w:rPr>
              <w:lang w:val="en-GB"/>
            </w:rPr>
          </w:rPrChange>
        </w:rPr>
        <w:t>English Literature (2)</w:t>
      </w:r>
    </w:p>
    <w:p w14:paraId="4BFE770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18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19" w:author="Swanky" w:date="2016-06-10T11:39:00Z">
            <w:rPr>
              <w:lang w:val="en-GB"/>
            </w:rPr>
          </w:rPrChange>
        </w:rPr>
        <w:t>Intermediate Typing (Pitman)</w:t>
      </w:r>
    </w:p>
    <w:p w14:paraId="7C298DCD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20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21" w:author="Swanky" w:date="2016-06-10T11:39:00Z">
            <w:rPr>
              <w:lang w:val="en-GB"/>
            </w:rPr>
          </w:rPrChange>
        </w:rPr>
        <w:t>Office Procedures General (2) (2005)</w:t>
      </w:r>
    </w:p>
    <w:p w14:paraId="6131E323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2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23" w:author="Swanky" w:date="2016-06-10T11:39:00Z">
            <w:rPr>
              <w:lang w:val="en-GB"/>
            </w:rPr>
          </w:rPrChange>
        </w:rPr>
        <w:t>English Language General (2) (2007)</w:t>
      </w:r>
    </w:p>
    <w:p w14:paraId="51E3A4AF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2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25" w:author="Swanky" w:date="2016-06-10T11:39:00Z">
            <w:rPr>
              <w:lang w:val="en-GB"/>
            </w:rPr>
          </w:rPrChange>
        </w:rPr>
        <w:t>Human &amp; Social Biology General (3) (2007)</w:t>
      </w:r>
    </w:p>
    <w:p w14:paraId="2531A7C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26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27" w:author="Swanky" w:date="2016-06-10T11:39:00Z">
            <w:rPr>
              <w:lang w:val="en-GB"/>
            </w:rPr>
          </w:rPrChange>
        </w:rPr>
        <w:t>Spanish General (3) (2008)</w:t>
      </w:r>
    </w:p>
    <w:p w14:paraId="7CFEBE88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28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29" w:author="Swanky" w:date="2016-06-10T11:39:00Z">
            <w:rPr>
              <w:lang w:val="en-GB"/>
            </w:rPr>
          </w:rPrChange>
        </w:rPr>
        <w:t>Mathematics General (2) (2009)</w:t>
      </w:r>
    </w:p>
    <w:p w14:paraId="28FFC465" w14:textId="77777777" w:rsidR="00772CBD" w:rsidRDefault="00772CBD" w:rsidP="00CE30A2">
      <w:pPr>
        <w:rPr>
          <w:del w:id="130" w:author="Swanky" w:date="2016-06-10T11:39:00Z"/>
          <w:lang w:val="en-GB"/>
        </w:rPr>
      </w:pPr>
      <w:del w:id="131" w:author="Swanky" w:date="2016-06-10T11:39:00Z">
        <w:r>
          <w:rPr>
            <w:lang w:val="en-GB"/>
          </w:rPr>
          <w:delText>NTB Certificate in Data Entry</w:delText>
        </w:r>
      </w:del>
    </w:p>
    <w:p w14:paraId="53E0528E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3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33" w:author="Swanky" w:date="2016-06-10T11:39:00Z">
            <w:rPr>
              <w:lang w:val="en-GB"/>
            </w:rPr>
          </w:rPrChange>
        </w:rPr>
        <w:t>Airline Reservation (B, B+)</w:t>
      </w:r>
    </w:p>
    <w:p w14:paraId="5FCBE1D5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134" w:author="Swanky" w:date="2016-06-10T11:39:00Z">
            <w:rPr>
              <w:b/>
              <w:lang w:val="en-GB"/>
            </w:rPr>
          </w:rPrChange>
        </w:rPr>
      </w:pPr>
    </w:p>
    <w:p w14:paraId="2BA396D3" w14:textId="77777777" w:rsidR="00913DEB" w:rsidRDefault="00913DEB">
      <w:pPr>
        <w:spacing w:after="0" w:line="240" w:lineRule="auto"/>
        <w:rPr>
          <w:rFonts w:ascii="Times New Roman" w:hAnsi="Times New Roman"/>
          <w:sz w:val="24"/>
          <w:rPrChange w:id="135" w:author="Swanky" w:date="2016-06-10T11:39:00Z">
            <w:rPr>
              <w:b/>
              <w:lang w:val="en-GB"/>
            </w:rPr>
          </w:rPrChange>
        </w:rPr>
        <w:pPrChange w:id="136" w:author="Swanky" w:date="2016-06-10T11:39:00Z">
          <w:pPr>
            <w:jc w:val="center"/>
          </w:pPr>
        </w:pPrChange>
      </w:pPr>
    </w:p>
    <w:p w14:paraId="771E2E82" w14:textId="77777777" w:rsidR="00B33096" w:rsidRDefault="00B33096" w:rsidP="0027259D">
      <w:pPr>
        <w:jc w:val="center"/>
        <w:rPr>
          <w:del w:id="137" w:author="Swanky" w:date="2016-06-10T11:39:00Z"/>
          <w:b/>
          <w:lang w:val="en-GB"/>
        </w:rPr>
      </w:pPr>
    </w:p>
    <w:p w14:paraId="5BEB1D92" w14:textId="77777777" w:rsidR="00B33096" w:rsidRDefault="00B33096" w:rsidP="0027259D">
      <w:pPr>
        <w:jc w:val="center"/>
        <w:rPr>
          <w:del w:id="138" w:author="Swanky" w:date="2016-06-10T11:39:00Z"/>
          <w:b/>
          <w:lang w:val="en-GB"/>
        </w:rPr>
      </w:pPr>
    </w:p>
    <w:p w14:paraId="65DA5D0D" w14:textId="77777777" w:rsidR="00B33096" w:rsidRDefault="00B33096" w:rsidP="0027259D">
      <w:pPr>
        <w:jc w:val="center"/>
        <w:rPr>
          <w:del w:id="139" w:author="Swanky" w:date="2016-06-10T11:39:00Z"/>
          <w:b/>
          <w:lang w:val="en-GB"/>
        </w:rPr>
      </w:pPr>
    </w:p>
    <w:p w14:paraId="3DDDEC74" w14:textId="77777777" w:rsidR="00913DEB" w:rsidRDefault="00CF3570">
      <w:pPr>
        <w:spacing w:after="0" w:line="240" w:lineRule="auto"/>
        <w:rPr>
          <w:ins w:id="140" w:author="Swanky" w:date="2016-06-10T11:39:00Z"/>
          <w:rFonts w:ascii="Times New Roman" w:eastAsia="Times New Roman" w:hAnsi="Times New Roman" w:cs="Times New Roman"/>
          <w:b/>
          <w:sz w:val="24"/>
        </w:rPr>
      </w:pPr>
      <w:ins w:id="141" w:author="Swanky" w:date="2016-06-10T11:39:00Z">
        <w:r>
          <w:rPr>
            <w:rFonts w:ascii="Times New Roman" w:eastAsia="Times New Roman" w:hAnsi="Times New Roman" w:cs="Times New Roman"/>
            <w:b/>
            <w:sz w:val="24"/>
          </w:rPr>
          <w:t>Certifications</w:t>
        </w:r>
      </w:ins>
    </w:p>
    <w:p w14:paraId="05C4E2C7" w14:textId="77777777" w:rsidR="00913DEB" w:rsidRDefault="00CF3570">
      <w:pPr>
        <w:spacing w:after="0" w:line="240" w:lineRule="auto"/>
        <w:rPr>
          <w:ins w:id="142" w:author="Swanky" w:date="2016-06-10T11:39:00Z"/>
          <w:rFonts w:ascii="Times New Roman" w:eastAsia="Times New Roman" w:hAnsi="Times New Roman" w:cs="Times New Roman"/>
          <w:sz w:val="24"/>
        </w:rPr>
      </w:pPr>
      <w:proofErr w:type="spellStart"/>
      <w:ins w:id="143" w:author="Swanky" w:date="2016-06-10T11:39:00Z">
        <w:r>
          <w:rPr>
            <w:rFonts w:ascii="Times New Roman" w:eastAsia="Times New Roman" w:hAnsi="Times New Roman" w:cs="Times New Roman"/>
            <w:sz w:val="24"/>
          </w:rPr>
          <w:t>Ptinam's</w:t>
        </w:r>
        <w:proofErr w:type="spellEnd"/>
        <w:r>
          <w:rPr>
            <w:rFonts w:ascii="Times New Roman" w:eastAsia="Times New Roman" w:hAnsi="Times New Roman" w:cs="Times New Roman"/>
            <w:sz w:val="24"/>
          </w:rPr>
          <w:t xml:space="preserve"> Intermediate </w:t>
        </w:r>
        <w:proofErr w:type="gramStart"/>
        <w:r>
          <w:rPr>
            <w:rFonts w:ascii="Times New Roman" w:eastAsia="Times New Roman" w:hAnsi="Times New Roman" w:cs="Times New Roman"/>
            <w:sz w:val="24"/>
          </w:rPr>
          <w:t>Typing(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>1991)</w:t>
        </w:r>
      </w:ins>
    </w:p>
    <w:p w14:paraId="6D3CAE74" w14:textId="77777777" w:rsidR="00913DEB" w:rsidRDefault="00CF3570">
      <w:pPr>
        <w:spacing w:after="0" w:line="240" w:lineRule="auto"/>
        <w:rPr>
          <w:ins w:id="144" w:author="Swanky" w:date="2016-06-10T11:39:00Z"/>
          <w:rFonts w:ascii="Times New Roman" w:eastAsia="Times New Roman" w:hAnsi="Times New Roman" w:cs="Times New Roman"/>
          <w:sz w:val="24"/>
        </w:rPr>
      </w:pPr>
      <w:ins w:id="145" w:author="Swanky" w:date="2016-06-10T11:39:00Z">
        <w:r>
          <w:rPr>
            <w:rFonts w:ascii="Times New Roman" w:eastAsia="Times New Roman" w:hAnsi="Times New Roman" w:cs="Times New Roman"/>
            <w:sz w:val="24"/>
          </w:rPr>
          <w:t xml:space="preserve">Certificate of Participation </w:t>
        </w:r>
        <w:proofErr w:type="gramStart"/>
        <w:r>
          <w:rPr>
            <w:rFonts w:ascii="Times New Roman" w:eastAsia="Times New Roman" w:hAnsi="Times New Roman" w:cs="Times New Roman"/>
            <w:sz w:val="24"/>
          </w:rPr>
          <w:t>YTEPP(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>1992,1994)</w:t>
        </w:r>
      </w:ins>
    </w:p>
    <w:p w14:paraId="4BFD80E4" w14:textId="01450383" w:rsidR="00913DEB" w:rsidRDefault="00CF3570">
      <w:pPr>
        <w:spacing w:after="0" w:line="240" w:lineRule="auto"/>
        <w:rPr>
          <w:ins w:id="146" w:author="Swanky" w:date="2016-06-10T11:39:00Z"/>
          <w:rFonts w:ascii="Times New Roman" w:eastAsia="Times New Roman" w:hAnsi="Times New Roman" w:cs="Times New Roman"/>
          <w:sz w:val="24"/>
        </w:rPr>
      </w:pPr>
      <w:ins w:id="147" w:author="Swanky" w:date="2016-06-10T11:39:00Z">
        <w:r>
          <w:rPr>
            <w:rFonts w:ascii="Times New Roman" w:eastAsia="Times New Roman" w:hAnsi="Times New Roman" w:cs="Times New Roman"/>
            <w:sz w:val="24"/>
          </w:rPr>
          <w:t>Certificate of Performance,</w:t>
        </w:r>
      </w:ins>
      <w:r w:rsidR="00C24AF5">
        <w:rPr>
          <w:rFonts w:ascii="Times New Roman" w:eastAsia="Times New Roman" w:hAnsi="Times New Roman" w:cs="Times New Roman"/>
          <w:sz w:val="24"/>
        </w:rPr>
        <w:t xml:space="preserve"> </w:t>
      </w:r>
      <w:ins w:id="148" w:author="Swanky" w:date="2016-06-10T11:39:00Z">
        <w:r>
          <w:rPr>
            <w:rFonts w:ascii="Times New Roman" w:eastAsia="Times New Roman" w:hAnsi="Times New Roman" w:cs="Times New Roman"/>
            <w:sz w:val="24"/>
          </w:rPr>
          <w:t xml:space="preserve">National Training Board Apprenticeship </w:t>
        </w:r>
        <w:proofErr w:type="gramStart"/>
        <w:r>
          <w:rPr>
            <w:rFonts w:ascii="Times New Roman" w:eastAsia="Times New Roman" w:hAnsi="Times New Roman" w:cs="Times New Roman"/>
            <w:sz w:val="24"/>
          </w:rPr>
          <w:t>System(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>1995)</w:t>
        </w:r>
      </w:ins>
    </w:p>
    <w:p w14:paraId="57468245" w14:textId="482C9F8B" w:rsidR="00913DEB" w:rsidRDefault="00CF3570">
      <w:pPr>
        <w:spacing w:after="0" w:line="240" w:lineRule="auto"/>
        <w:rPr>
          <w:ins w:id="149" w:author="Swanky" w:date="2016-06-10T11:39:00Z"/>
          <w:rFonts w:ascii="Times New Roman" w:eastAsia="Times New Roman" w:hAnsi="Times New Roman" w:cs="Times New Roman"/>
          <w:sz w:val="24"/>
        </w:rPr>
      </w:pPr>
      <w:ins w:id="150" w:author="Swanky" w:date="2016-06-10T11:39:00Z">
        <w:r>
          <w:rPr>
            <w:rFonts w:ascii="Times New Roman" w:eastAsia="Times New Roman" w:hAnsi="Times New Roman" w:cs="Times New Roman"/>
            <w:sz w:val="24"/>
          </w:rPr>
          <w:t>Certificate of Achievement Airline</w:t>
        </w:r>
      </w:ins>
      <w:r w:rsidR="004162B9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ins w:id="151" w:author="Swanky" w:date="2016-06-10T11:39:00Z">
        <w:r>
          <w:rPr>
            <w:rFonts w:ascii="Times New Roman" w:eastAsia="Times New Roman" w:hAnsi="Times New Roman" w:cs="Times New Roman"/>
            <w:sz w:val="24"/>
          </w:rPr>
          <w:t>Reservations(</w:t>
        </w:r>
        <w:proofErr w:type="gramEnd"/>
        <w:r>
          <w:rPr>
            <w:rFonts w:ascii="Times New Roman" w:eastAsia="Times New Roman" w:hAnsi="Times New Roman" w:cs="Times New Roman"/>
            <w:sz w:val="24"/>
          </w:rPr>
          <w:t>1999-2000)</w:t>
        </w:r>
      </w:ins>
    </w:p>
    <w:p w14:paraId="470069EE" w14:textId="77777777" w:rsidR="00913DEB" w:rsidRDefault="00913DEB">
      <w:pPr>
        <w:spacing w:after="0" w:line="240" w:lineRule="auto"/>
        <w:rPr>
          <w:rFonts w:ascii="Times New Roman" w:hAnsi="Times New Roman"/>
          <w:b/>
          <w:sz w:val="24"/>
          <w:rPrChange w:id="152" w:author="Swanky" w:date="2016-06-10T11:39:00Z">
            <w:rPr>
              <w:b/>
              <w:lang w:val="en-GB"/>
            </w:rPr>
          </w:rPrChange>
        </w:rPr>
        <w:pPrChange w:id="153" w:author="Swanky" w:date="2016-06-10T11:39:00Z">
          <w:pPr>
            <w:jc w:val="center"/>
          </w:pPr>
        </w:pPrChange>
      </w:pPr>
    </w:p>
    <w:p w14:paraId="75ECB9A2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54" w:author="Swanky" w:date="2016-06-10T11:39:00Z">
            <w:rPr>
              <w:b/>
              <w:lang w:val="en-GB"/>
            </w:rPr>
          </w:rPrChange>
        </w:rPr>
      </w:pPr>
    </w:p>
    <w:p w14:paraId="159A6474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55" w:author="Swanky" w:date="2016-06-10T11:39:00Z">
            <w:rPr>
              <w:b/>
              <w:lang w:val="en-GB"/>
            </w:rPr>
          </w:rPrChange>
        </w:rPr>
      </w:pPr>
    </w:p>
    <w:p w14:paraId="5F0C7F7E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56" w:author="Swanky" w:date="2016-06-10T11:39:00Z">
            <w:rPr>
              <w:b/>
              <w:lang w:val="en-GB"/>
            </w:rPr>
          </w:rPrChange>
        </w:rPr>
      </w:pPr>
    </w:p>
    <w:p w14:paraId="7D83FE4E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57" w:author="Swanky" w:date="2016-06-10T11:39:00Z">
            <w:rPr>
              <w:b/>
              <w:lang w:val="en-GB"/>
            </w:rPr>
          </w:rPrChange>
        </w:rPr>
      </w:pPr>
    </w:p>
    <w:p w14:paraId="4BBFE800" w14:textId="77777777" w:rsidR="00913DEB" w:rsidRDefault="00CF3570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58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159" w:author="Swanky" w:date="2016-06-10T11:39:00Z">
            <w:rPr>
              <w:b/>
              <w:lang w:val="en-GB"/>
            </w:rPr>
          </w:rPrChange>
        </w:rPr>
        <w:t>EMPLOYMENT:</w:t>
      </w:r>
    </w:p>
    <w:p w14:paraId="1C3436F9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160" w:author="Swanky" w:date="2016-06-10T11:39:00Z">
            <w:rPr>
              <w:b/>
              <w:lang w:val="en-GB"/>
            </w:rPr>
          </w:rPrChange>
        </w:rPr>
      </w:pPr>
    </w:p>
    <w:p w14:paraId="1A2DA24F" w14:textId="77777777" w:rsidR="00913DEB" w:rsidRDefault="00F4346C" w:rsidP="009F5EE3">
      <w:pPr>
        <w:spacing w:after="0" w:line="240" w:lineRule="auto"/>
        <w:rPr>
          <w:rFonts w:ascii="Times New Roman" w:hAnsi="Times New Roman"/>
          <w:sz w:val="24"/>
          <w:rPrChange w:id="16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62" w:author="Swanky" w:date="2016-06-10T11:39:00Z">
            <w:rPr>
              <w:lang w:val="en-GB"/>
            </w:rPr>
          </w:rPrChange>
        </w:rPr>
        <w:t xml:space="preserve">January 2009-December 2015 </w:t>
      </w:r>
      <w:r>
        <w:rPr>
          <w:rFonts w:ascii="Times New Roman" w:hAnsi="Times New Roman"/>
          <w:sz w:val="24"/>
          <w:rPrChange w:id="16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64" w:author="Swanky" w:date="2016-06-10T11:39:00Z">
            <w:rPr>
              <w:lang w:val="en-GB"/>
            </w:rPr>
          </w:rPrChange>
        </w:rPr>
        <w:tab/>
      </w:r>
      <w:r w:rsidR="00CF3570">
        <w:rPr>
          <w:rFonts w:ascii="Times New Roman" w:hAnsi="Times New Roman"/>
          <w:b/>
          <w:sz w:val="24"/>
          <w:rPrChange w:id="165" w:author="Swanky" w:date="2016-06-10T11:39:00Z">
            <w:rPr>
              <w:b/>
              <w:lang w:val="en-GB"/>
            </w:rPr>
          </w:rPrChange>
        </w:rPr>
        <w:t>Sales Clerk</w:t>
      </w:r>
    </w:p>
    <w:p w14:paraId="63B87ED9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66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6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6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6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2" w:author="Swanky" w:date="2016-06-10T11:39:00Z">
            <w:rPr>
              <w:lang w:val="en-GB"/>
            </w:rPr>
          </w:rPrChange>
        </w:rPr>
        <w:tab/>
        <w:t>Santa Rosa Catholic Bookshop</w:t>
      </w:r>
    </w:p>
    <w:p w14:paraId="37E735FB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73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7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79" w:author="Swanky" w:date="2016-06-10T11:39:00Z">
            <w:rPr>
              <w:lang w:val="en-GB"/>
            </w:rPr>
          </w:rPrChange>
        </w:rPr>
        <w:tab/>
        <w:t xml:space="preserve">Woodford Street, </w:t>
      </w:r>
      <w:proofErr w:type="spellStart"/>
      <w:r>
        <w:rPr>
          <w:rFonts w:ascii="Times New Roman" w:hAnsi="Times New Roman"/>
          <w:sz w:val="24"/>
          <w:rPrChange w:id="180" w:author="Swanky" w:date="2016-06-10T11:39:00Z">
            <w:rPr>
              <w:lang w:val="en-GB"/>
            </w:rPr>
          </w:rPrChange>
        </w:rPr>
        <w:t>Arima</w:t>
      </w:r>
      <w:proofErr w:type="spellEnd"/>
    </w:p>
    <w:p w14:paraId="3C0EAE48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8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8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8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8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8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8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87" w:author="Swanky" w:date="2016-06-10T11:39:00Z">
            <w:rPr>
              <w:lang w:val="en-GB"/>
            </w:rPr>
          </w:rPrChange>
        </w:rPr>
        <w:tab/>
        <w:t>737-8806; 667-3658</w:t>
      </w:r>
    </w:p>
    <w:p w14:paraId="1A40E0AB" w14:textId="77777777" w:rsidR="00913DEB" w:rsidRDefault="00913DEB">
      <w:pPr>
        <w:spacing w:after="0" w:line="240" w:lineRule="auto"/>
        <w:ind w:left="3600" w:hanging="3600"/>
        <w:rPr>
          <w:rFonts w:ascii="Times New Roman" w:hAnsi="Times New Roman"/>
          <w:sz w:val="24"/>
          <w:rPrChange w:id="188" w:author="Swanky" w:date="2016-06-10T11:39:00Z">
            <w:rPr>
              <w:lang w:val="en-GB"/>
            </w:rPr>
          </w:rPrChange>
        </w:rPr>
        <w:pPrChange w:id="189" w:author="Swanky" w:date="2016-06-10T11:39:00Z">
          <w:pPr/>
        </w:pPrChange>
      </w:pPr>
    </w:p>
    <w:p w14:paraId="45F7B1CC" w14:textId="77777777" w:rsidR="00913DEB" w:rsidRDefault="00CF3570" w:rsidP="009F5EE3">
      <w:pPr>
        <w:spacing w:after="0" w:line="240" w:lineRule="auto"/>
        <w:ind w:left="3600" w:hanging="3600"/>
        <w:rPr>
          <w:rFonts w:ascii="Times New Roman" w:hAnsi="Times New Roman"/>
          <w:sz w:val="24"/>
          <w:rPrChange w:id="190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191" w:author="Swanky" w:date="2016-06-10T11:39:00Z">
            <w:rPr>
              <w:lang w:val="en-GB"/>
            </w:rPr>
          </w:rPrChange>
        </w:rPr>
        <w:t>Duties</w:t>
      </w:r>
      <w:r>
        <w:rPr>
          <w:rFonts w:ascii="Times New Roman" w:hAnsi="Times New Roman"/>
          <w:sz w:val="24"/>
          <w:rPrChange w:id="19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193" w:author="Swanky" w:date="2016-06-10T11:39:00Z">
            <w:rPr>
              <w:lang w:val="en-GB"/>
            </w:rPr>
          </w:rPrChange>
        </w:rPr>
        <w:tab/>
        <w:t>Sales, inventory, phoning orders, receiving</w:t>
      </w:r>
      <w:r>
        <w:rPr>
          <w:rFonts w:ascii="Times New Roman" w:hAnsi="Times New Roman"/>
          <w:sz w:val="24"/>
          <w:rPrChange w:id="194" w:author="Swanky" w:date="2016-06-10T11:39:00Z">
            <w:rPr>
              <w:lang w:val="en-GB"/>
            </w:rPr>
          </w:rPrChange>
        </w:rPr>
        <w:tab/>
      </w:r>
    </w:p>
    <w:p w14:paraId="4A6CC95B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195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196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197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198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199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200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201" w:author="Swanky" w:date="2016-06-10T11:39:00Z">
            <w:rPr>
              <w:b/>
              <w:lang w:val="en-GB"/>
            </w:rPr>
          </w:rPrChange>
        </w:rPr>
        <w:tab/>
      </w:r>
      <w:proofErr w:type="gramStart"/>
      <w:r>
        <w:rPr>
          <w:rFonts w:ascii="Times New Roman" w:hAnsi="Times New Roman"/>
          <w:sz w:val="24"/>
          <w:rPrChange w:id="202" w:author="Swanky" w:date="2016-06-10T11:39:00Z">
            <w:rPr>
              <w:lang w:val="en-GB"/>
            </w:rPr>
          </w:rPrChange>
        </w:rPr>
        <w:t>and</w:t>
      </w:r>
      <w:proofErr w:type="gramEnd"/>
      <w:r>
        <w:rPr>
          <w:rFonts w:ascii="Times New Roman" w:hAnsi="Times New Roman"/>
          <w:sz w:val="24"/>
          <w:rPrChange w:id="203" w:author="Swanky" w:date="2016-06-10T11:39:00Z">
            <w:rPr>
              <w:lang w:val="en-GB"/>
            </w:rPr>
          </w:rPrChange>
        </w:rPr>
        <w:t xml:space="preserve"> collecting goods</w:t>
      </w:r>
    </w:p>
    <w:p w14:paraId="4A7597A0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204" w:author="Swanky" w:date="2016-06-10T11:39:00Z">
            <w:rPr>
              <w:b/>
              <w:lang w:val="en-GB"/>
            </w:rPr>
          </w:rPrChange>
        </w:rPr>
      </w:pPr>
    </w:p>
    <w:p w14:paraId="1C46C0B9" w14:textId="77777777" w:rsidR="00913DEB" w:rsidRDefault="00913DEB" w:rsidP="009F5EE3">
      <w:pPr>
        <w:spacing w:after="0" w:line="240" w:lineRule="auto"/>
        <w:jc w:val="center"/>
        <w:rPr>
          <w:rFonts w:ascii="Times New Roman" w:hAnsi="Times New Roman"/>
          <w:b/>
          <w:sz w:val="24"/>
          <w:rPrChange w:id="205" w:author="Swanky" w:date="2016-06-10T11:39:00Z">
            <w:rPr>
              <w:b/>
              <w:lang w:val="en-GB"/>
            </w:rPr>
          </w:rPrChange>
        </w:rPr>
      </w:pPr>
    </w:p>
    <w:p w14:paraId="0530B4F6" w14:textId="77777777" w:rsidR="00B33096" w:rsidRDefault="00B33096" w:rsidP="0027259D">
      <w:pPr>
        <w:jc w:val="center"/>
        <w:rPr>
          <w:del w:id="206" w:author="Swanky" w:date="2016-06-10T11:39:00Z"/>
          <w:b/>
          <w:lang w:val="en-GB"/>
        </w:rPr>
      </w:pPr>
    </w:p>
    <w:p w14:paraId="615C4CC0" w14:textId="77777777" w:rsidR="00913DEB" w:rsidRDefault="00CF3570" w:rsidP="009F5EE3">
      <w:pPr>
        <w:spacing w:after="0" w:line="240" w:lineRule="auto"/>
        <w:rPr>
          <w:rFonts w:ascii="Times New Roman" w:hAnsi="Times New Roman"/>
          <w:b/>
          <w:sz w:val="24"/>
          <w:rPrChange w:id="207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sz w:val="24"/>
          <w:rPrChange w:id="208" w:author="Swanky" w:date="2016-06-10T11:39:00Z">
            <w:rPr>
              <w:lang w:val="en-GB"/>
            </w:rPr>
          </w:rPrChange>
        </w:rPr>
        <w:t>April-August 2004</w:t>
      </w:r>
      <w:r>
        <w:rPr>
          <w:rFonts w:ascii="Times New Roman" w:hAnsi="Times New Roman"/>
          <w:sz w:val="24"/>
          <w:rPrChange w:id="20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1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1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1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213" w:author="Swanky" w:date="2016-06-10T11:39:00Z">
            <w:rPr>
              <w:b/>
              <w:lang w:val="en-GB"/>
            </w:rPr>
          </w:rPrChange>
        </w:rPr>
        <w:t>Reservations Clerk</w:t>
      </w:r>
    </w:p>
    <w:p w14:paraId="2CF94FE5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1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15" w:author="Swanky" w:date="2016-06-10T11:39:00Z">
            <w:rPr>
              <w:lang w:val="en-GB"/>
            </w:rPr>
          </w:rPrChange>
        </w:rPr>
        <w:t>January-November2007</w:t>
      </w:r>
      <w:r>
        <w:rPr>
          <w:rFonts w:ascii="Times New Roman" w:hAnsi="Times New Roman"/>
          <w:sz w:val="24"/>
          <w:rPrChange w:id="21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1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18" w:author="Swanky" w:date="2016-06-10T11:39:00Z">
            <w:rPr>
              <w:lang w:val="en-GB"/>
            </w:rPr>
          </w:rPrChange>
        </w:rPr>
        <w:tab/>
        <w:t>Krystal Tours Limited</w:t>
      </w:r>
    </w:p>
    <w:p w14:paraId="737ADE7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19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2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5" w:author="Swanky" w:date="2016-06-10T11:39:00Z">
            <w:rPr>
              <w:lang w:val="en-GB"/>
            </w:rPr>
          </w:rPrChange>
        </w:rPr>
        <w:tab/>
        <w:t xml:space="preserve">18 Woodford Street, </w:t>
      </w:r>
      <w:proofErr w:type="spellStart"/>
      <w:r>
        <w:rPr>
          <w:rFonts w:ascii="Times New Roman" w:hAnsi="Times New Roman"/>
          <w:sz w:val="24"/>
          <w:rPrChange w:id="226" w:author="Swanky" w:date="2016-06-10T11:39:00Z">
            <w:rPr>
              <w:lang w:val="en-GB"/>
            </w:rPr>
          </w:rPrChange>
        </w:rPr>
        <w:t>Arima</w:t>
      </w:r>
      <w:proofErr w:type="spellEnd"/>
    </w:p>
    <w:p w14:paraId="4BB5E9CD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27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2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2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3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3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3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33" w:author="Swanky" w:date="2016-06-10T11:39:00Z">
            <w:rPr>
              <w:lang w:val="en-GB"/>
            </w:rPr>
          </w:rPrChange>
        </w:rPr>
        <w:tab/>
        <w:t>667-7177</w:t>
      </w:r>
    </w:p>
    <w:p w14:paraId="1CD74480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234" w:author="Swanky" w:date="2016-06-10T11:39:00Z">
            <w:rPr>
              <w:lang w:val="en-GB"/>
            </w:rPr>
          </w:rPrChange>
        </w:rPr>
      </w:pPr>
    </w:p>
    <w:p w14:paraId="389AF0CC" w14:textId="77777777" w:rsidR="00772CBD" w:rsidRDefault="00772CBD" w:rsidP="00E529C2">
      <w:pPr>
        <w:rPr>
          <w:del w:id="235" w:author="Swanky" w:date="2016-06-10T11:39:00Z"/>
          <w:lang w:val="en-GB"/>
        </w:rPr>
      </w:pPr>
    </w:p>
    <w:p w14:paraId="2B149B20" w14:textId="77777777" w:rsidR="00772CBD" w:rsidRDefault="00772CBD" w:rsidP="00E529C2">
      <w:pPr>
        <w:rPr>
          <w:del w:id="236" w:author="Swanky" w:date="2016-06-10T11:39:00Z"/>
          <w:lang w:val="en-GB"/>
        </w:rPr>
      </w:pPr>
    </w:p>
    <w:p w14:paraId="096BB2F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37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38" w:author="Swanky" w:date="2016-06-10T11:39:00Z">
            <w:rPr>
              <w:lang w:val="en-GB"/>
            </w:rPr>
          </w:rPrChange>
        </w:rPr>
        <w:t>Duties</w:t>
      </w:r>
      <w:r>
        <w:rPr>
          <w:rFonts w:ascii="Times New Roman" w:hAnsi="Times New Roman"/>
          <w:sz w:val="24"/>
          <w:rPrChange w:id="23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4" w:author="Swanky" w:date="2016-06-10T11:39:00Z">
            <w:rPr>
              <w:lang w:val="en-GB"/>
            </w:rPr>
          </w:rPrChange>
        </w:rPr>
        <w:tab/>
        <w:t>Making reservations for clients, assisting</w:t>
      </w:r>
    </w:p>
    <w:p w14:paraId="03BDD772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45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4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4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1" w:author="Swanky" w:date="2016-06-10T11:39:00Z">
            <w:rPr>
              <w:lang w:val="en-GB"/>
            </w:rPr>
          </w:rPrChange>
        </w:rPr>
        <w:tab/>
        <w:t>With filling out travel forms, issuing tickets,</w:t>
      </w:r>
    </w:p>
    <w:p w14:paraId="24FEF3DA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5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5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58" w:author="Swanky" w:date="2016-06-10T11:39:00Z">
            <w:rPr>
              <w:lang w:val="en-GB"/>
            </w:rPr>
          </w:rPrChange>
        </w:rPr>
        <w:tab/>
        <w:t>Attending to other office duties</w:t>
      </w:r>
    </w:p>
    <w:p w14:paraId="63DDB7F4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259" w:author="Swanky" w:date="2016-06-10T11:39:00Z">
            <w:rPr>
              <w:lang w:val="en-GB"/>
            </w:rPr>
          </w:rPrChange>
        </w:rPr>
      </w:pPr>
    </w:p>
    <w:p w14:paraId="4BE6E99A" w14:textId="77777777" w:rsidR="00913DEB" w:rsidRDefault="00913DEB">
      <w:pPr>
        <w:spacing w:after="0" w:line="240" w:lineRule="auto"/>
        <w:rPr>
          <w:ins w:id="260" w:author="Swanky" w:date="2016-06-10T11:39:00Z"/>
          <w:rFonts w:ascii="Times New Roman" w:eastAsia="Times New Roman" w:hAnsi="Times New Roman" w:cs="Times New Roman"/>
          <w:sz w:val="24"/>
        </w:rPr>
      </w:pPr>
    </w:p>
    <w:p w14:paraId="749C8A3D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6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62" w:author="Swanky" w:date="2016-06-10T11:39:00Z">
            <w:rPr>
              <w:lang w:val="en-GB"/>
            </w:rPr>
          </w:rPrChange>
        </w:rPr>
        <w:t>March2001-October 2003</w:t>
      </w:r>
      <w:r>
        <w:rPr>
          <w:rFonts w:ascii="Times New Roman" w:hAnsi="Times New Roman"/>
          <w:sz w:val="24"/>
          <w:rPrChange w:id="26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6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6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266" w:author="Swanky" w:date="2016-06-10T11:39:00Z">
            <w:rPr>
              <w:b/>
              <w:lang w:val="en-GB"/>
            </w:rPr>
          </w:rPrChange>
        </w:rPr>
        <w:t>Reservations Clerk</w:t>
      </w:r>
    </w:p>
    <w:p w14:paraId="34704970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67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6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6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3" w:author="Swanky" w:date="2016-06-10T11:39:00Z">
            <w:rPr>
              <w:lang w:val="en-GB"/>
            </w:rPr>
          </w:rPrChange>
        </w:rPr>
        <w:tab/>
      </w:r>
      <w:proofErr w:type="spellStart"/>
      <w:r>
        <w:rPr>
          <w:rFonts w:ascii="Times New Roman" w:hAnsi="Times New Roman"/>
          <w:sz w:val="24"/>
          <w:rPrChange w:id="274" w:author="Swanky" w:date="2016-06-10T11:39:00Z">
            <w:rPr>
              <w:lang w:val="en-GB"/>
            </w:rPr>
          </w:rPrChange>
        </w:rPr>
        <w:t>Mala’s</w:t>
      </w:r>
      <w:proofErr w:type="spellEnd"/>
      <w:r>
        <w:rPr>
          <w:rFonts w:ascii="Times New Roman" w:hAnsi="Times New Roman"/>
          <w:sz w:val="24"/>
          <w:rPrChange w:id="275" w:author="Swanky" w:date="2016-06-10T11:39:00Z">
            <w:rPr>
              <w:lang w:val="en-GB"/>
            </w:rPr>
          </w:rPrChange>
        </w:rPr>
        <w:t xml:space="preserve"> Travel &amp; Tours</w:t>
      </w:r>
    </w:p>
    <w:p w14:paraId="52BE0A27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76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7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7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2" w:author="Swanky" w:date="2016-06-10T11:39:00Z">
            <w:rPr>
              <w:lang w:val="en-GB"/>
            </w:rPr>
          </w:rPrChange>
        </w:rPr>
        <w:tab/>
        <w:t xml:space="preserve">5A Woodford Street, </w:t>
      </w:r>
      <w:proofErr w:type="spellStart"/>
      <w:r>
        <w:rPr>
          <w:rFonts w:ascii="Times New Roman" w:hAnsi="Times New Roman"/>
          <w:sz w:val="24"/>
          <w:rPrChange w:id="283" w:author="Swanky" w:date="2016-06-10T11:39:00Z">
            <w:rPr>
              <w:lang w:val="en-GB"/>
            </w:rPr>
          </w:rPrChange>
        </w:rPr>
        <w:t>Arima</w:t>
      </w:r>
      <w:proofErr w:type="spellEnd"/>
    </w:p>
    <w:p w14:paraId="5F986A69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8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8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8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0" w:author="Swanky" w:date="2016-06-10T11:39:00Z">
            <w:rPr>
              <w:lang w:val="en-GB"/>
            </w:rPr>
          </w:rPrChange>
        </w:rPr>
        <w:tab/>
        <w:t>667-6573</w:t>
      </w:r>
    </w:p>
    <w:p w14:paraId="75371BBA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291" w:author="Swanky" w:date="2016-06-10T11:39:00Z">
            <w:rPr>
              <w:lang w:val="en-GB"/>
            </w:rPr>
          </w:rPrChange>
        </w:rPr>
      </w:pPr>
    </w:p>
    <w:p w14:paraId="5E2FA9C0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292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293" w:author="Swanky" w:date="2016-06-10T11:39:00Z">
            <w:rPr>
              <w:lang w:val="en-GB"/>
            </w:rPr>
          </w:rPrChange>
        </w:rPr>
        <w:t>Duties</w:t>
      </w:r>
      <w:r>
        <w:rPr>
          <w:rFonts w:ascii="Times New Roman" w:hAnsi="Times New Roman"/>
          <w:sz w:val="24"/>
          <w:rPrChange w:id="29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299" w:author="Swanky" w:date="2016-06-10T11:39:00Z">
            <w:rPr>
              <w:lang w:val="en-GB"/>
            </w:rPr>
          </w:rPrChange>
        </w:rPr>
        <w:tab/>
        <w:t xml:space="preserve">Making reservations for clients, collection of </w:t>
      </w:r>
    </w:p>
    <w:p w14:paraId="65901C44" w14:textId="77777777" w:rsidR="00913DEB" w:rsidRDefault="00CF3570" w:rsidP="009F5EE3">
      <w:pPr>
        <w:spacing w:after="0" w:line="240" w:lineRule="auto"/>
        <w:ind w:left="4320"/>
        <w:rPr>
          <w:rFonts w:ascii="Times New Roman" w:hAnsi="Times New Roman"/>
          <w:sz w:val="24"/>
          <w:rPrChange w:id="300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01" w:author="Swanky" w:date="2016-06-10T11:39:00Z">
            <w:rPr>
              <w:lang w:val="en-GB"/>
            </w:rPr>
          </w:rPrChange>
        </w:rPr>
        <w:t>Tickets, assisting with filling out travel forms</w:t>
      </w:r>
    </w:p>
    <w:p w14:paraId="64993DA9" w14:textId="77777777" w:rsidR="00913DEB" w:rsidRDefault="00913DEB">
      <w:pPr>
        <w:spacing w:after="0" w:line="240" w:lineRule="auto"/>
        <w:ind w:left="4320"/>
        <w:rPr>
          <w:rFonts w:ascii="Times New Roman" w:hAnsi="Times New Roman"/>
          <w:sz w:val="24"/>
          <w:rPrChange w:id="302" w:author="Swanky" w:date="2016-06-10T11:39:00Z">
            <w:rPr>
              <w:lang w:val="en-GB"/>
            </w:rPr>
          </w:rPrChange>
        </w:rPr>
        <w:pPrChange w:id="303" w:author="Swanky" w:date="2016-06-10T11:39:00Z">
          <w:pPr/>
        </w:pPrChange>
      </w:pPr>
    </w:p>
    <w:p w14:paraId="65DF57E1" w14:textId="77777777" w:rsidR="00913DEB" w:rsidRDefault="00913DEB">
      <w:pPr>
        <w:spacing w:after="0" w:line="240" w:lineRule="auto"/>
        <w:rPr>
          <w:ins w:id="304" w:author="Swanky" w:date="2016-06-10T11:39:00Z"/>
          <w:rFonts w:ascii="Times New Roman" w:eastAsia="Times New Roman" w:hAnsi="Times New Roman" w:cs="Times New Roman"/>
          <w:sz w:val="24"/>
        </w:rPr>
      </w:pPr>
    </w:p>
    <w:p w14:paraId="55AFB42F" w14:textId="7E1D897E" w:rsidR="00864865" w:rsidRDefault="00CF3570" w:rsidP="0086486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ins w:id="305" w:author="Swanky" w:date="2016-06-10T11:39:00Z">
        <w:r>
          <w:rPr>
            <w:rFonts w:ascii="Times New Roman" w:eastAsia="Times New Roman" w:hAnsi="Times New Roman" w:cs="Times New Roman"/>
            <w:sz w:val="24"/>
          </w:rPr>
          <w:t>Jan</w:t>
        </w:r>
      </w:ins>
      <w:r w:rsidR="00F3079C">
        <w:rPr>
          <w:rFonts w:ascii="Times New Roman" w:eastAsia="Times New Roman" w:hAnsi="Times New Roman" w:cs="Times New Roman"/>
          <w:sz w:val="24"/>
        </w:rPr>
        <w:t>u</w:t>
      </w:r>
      <w:ins w:id="306" w:author="Swanky" w:date="2016-06-10T11:39:00Z">
        <w:r>
          <w:rPr>
            <w:rFonts w:ascii="Times New Roman" w:eastAsia="Times New Roman" w:hAnsi="Times New Roman" w:cs="Times New Roman"/>
            <w:sz w:val="24"/>
          </w:rPr>
          <w:t>ary 1997</w:t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 xml:space="preserve">Stock Clerk </w:t>
        </w:r>
      </w:ins>
    </w:p>
    <w:p w14:paraId="2FDDAD66" w14:textId="77777777" w:rsidR="00864865" w:rsidRDefault="00CF3570" w:rsidP="00864865">
      <w:pPr>
        <w:spacing w:after="0" w:line="240" w:lineRule="auto"/>
        <w:ind w:left="4320"/>
        <w:rPr>
          <w:rFonts w:ascii="Times New Roman" w:eastAsia="Times New Roman" w:hAnsi="Times New Roman" w:cs="Times New Roman"/>
          <w:sz w:val="24"/>
        </w:rPr>
      </w:pPr>
      <w:ins w:id="307" w:author="Swanky" w:date="2016-06-10T11:39:00Z">
        <w:r>
          <w:rPr>
            <w:rFonts w:ascii="Times New Roman" w:eastAsia="Times New Roman" w:hAnsi="Times New Roman" w:cs="Times New Roman"/>
            <w:sz w:val="24"/>
          </w:rPr>
          <w:t>Teleco</w:t>
        </w:r>
        <w:r w:rsidR="002E6DA9">
          <w:rPr>
            <w:rFonts w:ascii="Times New Roman" w:eastAsia="Times New Roman" w:hAnsi="Times New Roman" w:cs="Times New Roman"/>
            <w:sz w:val="24"/>
          </w:rPr>
          <w:t>mmunication Services of</w:t>
        </w:r>
      </w:ins>
    </w:p>
    <w:p w14:paraId="31AAA794" w14:textId="6651DEE5" w:rsidR="00913DEB" w:rsidRPr="00864865" w:rsidRDefault="002E6DA9" w:rsidP="00864865">
      <w:pPr>
        <w:spacing w:after="0" w:line="240" w:lineRule="auto"/>
        <w:ind w:left="3600" w:firstLine="720"/>
        <w:rPr>
          <w:ins w:id="308" w:author="Swanky" w:date="2016-06-10T11:39:00Z"/>
          <w:rFonts w:ascii="Times New Roman" w:eastAsia="Times New Roman" w:hAnsi="Times New Roman" w:cs="Times New Roman"/>
          <w:b/>
          <w:sz w:val="24"/>
        </w:rPr>
      </w:pPr>
      <w:ins w:id="309" w:author="Swanky" w:date="2016-06-10T11:39:00Z">
        <w:r>
          <w:rPr>
            <w:rFonts w:ascii="Times New Roman" w:eastAsia="Times New Roman" w:hAnsi="Times New Roman" w:cs="Times New Roman"/>
            <w:sz w:val="24"/>
          </w:rPr>
          <w:t xml:space="preserve"> Trinidad</w:t>
        </w:r>
        <w:r w:rsidR="00F4346C">
          <w:rPr>
            <w:rFonts w:ascii="Times New Roman" w:eastAsia="Times New Roman" w:hAnsi="Times New Roman" w:cs="Times New Roman"/>
            <w:sz w:val="24"/>
          </w:rPr>
          <w:t xml:space="preserve"> </w:t>
        </w:r>
        <w:r w:rsidR="00CF3570">
          <w:rPr>
            <w:rFonts w:ascii="Times New Roman" w:eastAsia="Times New Roman" w:hAnsi="Times New Roman" w:cs="Times New Roman"/>
            <w:sz w:val="24"/>
          </w:rPr>
          <w:t>&amp;</w:t>
        </w:r>
        <w:r>
          <w:rPr>
            <w:rFonts w:ascii="Times New Roman" w:eastAsia="Times New Roman" w:hAnsi="Times New Roman" w:cs="Times New Roman"/>
            <w:sz w:val="24"/>
          </w:rPr>
          <w:t xml:space="preserve"> </w:t>
        </w:r>
        <w:r w:rsidR="00CF3570">
          <w:rPr>
            <w:rFonts w:ascii="Times New Roman" w:eastAsia="Times New Roman" w:hAnsi="Times New Roman" w:cs="Times New Roman"/>
            <w:sz w:val="24"/>
          </w:rPr>
          <w:t xml:space="preserve">Tobago, </w:t>
        </w:r>
        <w:proofErr w:type="spellStart"/>
        <w:r w:rsidR="00CF3570">
          <w:rPr>
            <w:rFonts w:ascii="Times New Roman" w:eastAsia="Times New Roman" w:hAnsi="Times New Roman" w:cs="Times New Roman"/>
            <w:sz w:val="24"/>
          </w:rPr>
          <w:t>Macoya</w:t>
        </w:r>
        <w:proofErr w:type="spellEnd"/>
      </w:ins>
    </w:p>
    <w:p w14:paraId="7AEBAF3B" w14:textId="77777777" w:rsidR="00913DEB" w:rsidRDefault="00913DEB">
      <w:pPr>
        <w:spacing w:after="0" w:line="240" w:lineRule="auto"/>
        <w:rPr>
          <w:ins w:id="310" w:author="Swanky" w:date="2016-06-10T11:39:00Z"/>
          <w:rFonts w:ascii="Times New Roman" w:eastAsia="Times New Roman" w:hAnsi="Times New Roman" w:cs="Times New Roman"/>
          <w:sz w:val="24"/>
        </w:rPr>
      </w:pPr>
    </w:p>
    <w:p w14:paraId="3EAE5BCD" w14:textId="77777777" w:rsidR="00913DEB" w:rsidRDefault="00CF3570">
      <w:pPr>
        <w:spacing w:after="0" w:line="240" w:lineRule="auto"/>
        <w:rPr>
          <w:ins w:id="311" w:author="Swanky" w:date="2016-06-10T11:39:00Z"/>
          <w:rFonts w:ascii="Times New Roman" w:eastAsia="Times New Roman" w:hAnsi="Times New Roman" w:cs="Times New Roman"/>
          <w:sz w:val="24"/>
        </w:rPr>
      </w:pPr>
      <w:ins w:id="312" w:author="Swanky" w:date="2016-06-10T11:39:00Z">
        <w:r>
          <w:rPr>
            <w:rFonts w:ascii="Times New Roman" w:eastAsia="Times New Roman" w:hAnsi="Times New Roman" w:cs="Times New Roman"/>
            <w:sz w:val="24"/>
          </w:rPr>
          <w:t>Duties</w:t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  <w:t>Assisting in stock taking of cable lines</w:t>
        </w:r>
      </w:ins>
    </w:p>
    <w:p w14:paraId="42049A91" w14:textId="77777777" w:rsidR="00913DEB" w:rsidRDefault="00913DEB">
      <w:pPr>
        <w:spacing w:after="0" w:line="240" w:lineRule="auto"/>
        <w:rPr>
          <w:ins w:id="313" w:author="Swanky" w:date="2016-06-10T11:39:00Z"/>
          <w:rFonts w:ascii="Times New Roman" w:eastAsia="Times New Roman" w:hAnsi="Times New Roman" w:cs="Times New Roman"/>
          <w:sz w:val="24"/>
        </w:rPr>
      </w:pPr>
    </w:p>
    <w:p w14:paraId="45AA9760" w14:textId="77777777" w:rsidR="00913DEB" w:rsidRDefault="00913DEB">
      <w:pPr>
        <w:spacing w:after="0" w:line="240" w:lineRule="auto"/>
        <w:rPr>
          <w:ins w:id="314" w:author="Swanky" w:date="2016-06-10T11:39:00Z"/>
          <w:rFonts w:ascii="Times New Roman" w:eastAsia="Times New Roman" w:hAnsi="Times New Roman" w:cs="Times New Roman"/>
          <w:sz w:val="24"/>
        </w:rPr>
      </w:pPr>
    </w:p>
    <w:p w14:paraId="3C7E0A87" w14:textId="77777777" w:rsidR="00913DEB" w:rsidRDefault="00CF3570">
      <w:pPr>
        <w:spacing w:after="0" w:line="240" w:lineRule="auto"/>
        <w:rPr>
          <w:ins w:id="315" w:author="Swanky" w:date="2016-06-10T11:39:00Z"/>
          <w:rFonts w:ascii="Times New Roman" w:eastAsia="Times New Roman" w:hAnsi="Times New Roman" w:cs="Times New Roman"/>
          <w:b/>
          <w:sz w:val="24"/>
        </w:rPr>
      </w:pPr>
      <w:ins w:id="316" w:author="Swanky" w:date="2016-06-10T11:39:00Z">
        <w:r>
          <w:rPr>
            <w:rFonts w:ascii="Times New Roman" w:eastAsia="Times New Roman" w:hAnsi="Times New Roman" w:cs="Times New Roman"/>
            <w:sz w:val="24"/>
          </w:rPr>
          <w:t>December 1996</w:t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>Clerical Assistant 1</w:t>
        </w:r>
      </w:ins>
    </w:p>
    <w:p w14:paraId="4A66AFEA" w14:textId="77777777" w:rsidR="00913DEB" w:rsidRDefault="00CF3570">
      <w:pPr>
        <w:spacing w:after="0" w:line="240" w:lineRule="auto"/>
        <w:rPr>
          <w:ins w:id="317" w:author="Swanky" w:date="2016-06-10T11:39:00Z"/>
          <w:rFonts w:ascii="Times New Roman" w:eastAsia="Times New Roman" w:hAnsi="Times New Roman" w:cs="Times New Roman"/>
          <w:sz w:val="24"/>
        </w:rPr>
      </w:pPr>
      <w:ins w:id="318" w:author="Swanky" w:date="2016-06-10T11:39:00Z"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b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>Student Advisory Services</w:t>
        </w:r>
      </w:ins>
    </w:p>
    <w:p w14:paraId="607779CD" w14:textId="77777777" w:rsidR="00913DEB" w:rsidRDefault="00CF3570">
      <w:pPr>
        <w:spacing w:after="0" w:line="240" w:lineRule="auto"/>
        <w:rPr>
          <w:ins w:id="319" w:author="Swanky" w:date="2016-06-10T11:39:00Z"/>
          <w:rFonts w:ascii="Times New Roman" w:eastAsia="Times New Roman" w:hAnsi="Times New Roman" w:cs="Times New Roman"/>
          <w:sz w:val="24"/>
        </w:rPr>
      </w:pPr>
      <w:ins w:id="320" w:author="Swanky" w:date="2016-06-10T11:39:00Z"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 w:rsidR="002E6DA9">
          <w:rPr>
            <w:rFonts w:ascii="Times New Roman" w:eastAsia="Times New Roman" w:hAnsi="Times New Roman" w:cs="Times New Roman"/>
            <w:sz w:val="24"/>
          </w:rPr>
          <w:t>University of the West Indies,</w:t>
        </w:r>
        <w:r w:rsidR="00F4346C">
          <w:rPr>
            <w:rFonts w:ascii="Times New Roman" w:eastAsia="Times New Roman" w:hAnsi="Times New Roman" w:cs="Times New Roman"/>
            <w:sz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</w:rPr>
          <w:t>St Augustine</w:t>
        </w:r>
      </w:ins>
    </w:p>
    <w:p w14:paraId="6288867C" w14:textId="77777777" w:rsidR="00913DEB" w:rsidRDefault="00CF3570">
      <w:pPr>
        <w:spacing w:after="0" w:line="240" w:lineRule="auto"/>
        <w:rPr>
          <w:ins w:id="321" w:author="Swanky" w:date="2016-06-10T11:39:00Z"/>
          <w:rFonts w:ascii="Times New Roman" w:eastAsia="Times New Roman" w:hAnsi="Times New Roman" w:cs="Times New Roman"/>
          <w:sz w:val="24"/>
        </w:rPr>
      </w:pPr>
      <w:ins w:id="322" w:author="Swanky" w:date="2016-06-10T11:39:00Z"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  <w:t>662-2002</w:t>
        </w:r>
      </w:ins>
    </w:p>
    <w:p w14:paraId="2A9C3B29" w14:textId="77777777" w:rsidR="00913DEB" w:rsidRDefault="00913DEB">
      <w:pPr>
        <w:spacing w:after="0" w:line="240" w:lineRule="auto"/>
        <w:rPr>
          <w:ins w:id="323" w:author="Swanky" w:date="2016-06-10T11:39:00Z"/>
          <w:rFonts w:ascii="Times New Roman" w:eastAsia="Times New Roman" w:hAnsi="Times New Roman" w:cs="Times New Roman"/>
          <w:sz w:val="24"/>
        </w:rPr>
      </w:pPr>
    </w:p>
    <w:p w14:paraId="46964DE4" w14:textId="77777777" w:rsidR="00913DEB" w:rsidRDefault="00CF3570">
      <w:pPr>
        <w:spacing w:after="0" w:line="240" w:lineRule="auto"/>
        <w:rPr>
          <w:ins w:id="324" w:author="Swanky" w:date="2016-06-10T11:39:00Z"/>
          <w:rFonts w:ascii="Times New Roman" w:eastAsia="Times New Roman" w:hAnsi="Times New Roman" w:cs="Times New Roman"/>
          <w:sz w:val="24"/>
        </w:rPr>
      </w:pPr>
      <w:ins w:id="325" w:author="Swanky" w:date="2016-06-10T11:39:00Z">
        <w:r>
          <w:rPr>
            <w:rFonts w:ascii="Times New Roman" w:eastAsia="Times New Roman" w:hAnsi="Times New Roman" w:cs="Times New Roman"/>
            <w:sz w:val="24"/>
          </w:rPr>
          <w:t>Duties</w:t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</w:r>
        <w:r>
          <w:rPr>
            <w:rFonts w:ascii="Times New Roman" w:eastAsia="Times New Roman" w:hAnsi="Times New Roman" w:cs="Times New Roman"/>
            <w:sz w:val="24"/>
          </w:rPr>
          <w:tab/>
          <w:t>General office duties</w:t>
        </w:r>
      </w:ins>
    </w:p>
    <w:p w14:paraId="0F36EDEF" w14:textId="77777777" w:rsidR="00913DEB" w:rsidRDefault="00913DEB">
      <w:pPr>
        <w:spacing w:after="0" w:line="240" w:lineRule="auto"/>
        <w:rPr>
          <w:ins w:id="326" w:author="Swanky" w:date="2016-06-10T11:39:00Z"/>
          <w:rFonts w:ascii="Times New Roman" w:eastAsia="Times New Roman" w:hAnsi="Times New Roman" w:cs="Times New Roman"/>
          <w:sz w:val="24"/>
        </w:rPr>
      </w:pPr>
    </w:p>
    <w:p w14:paraId="4952B5F3" w14:textId="77777777" w:rsidR="00913DEB" w:rsidRDefault="00913DEB">
      <w:pPr>
        <w:spacing w:after="0" w:line="240" w:lineRule="auto"/>
        <w:rPr>
          <w:ins w:id="327" w:author="Swanky" w:date="2016-06-10T11:39:00Z"/>
          <w:rFonts w:ascii="Times New Roman" w:eastAsia="Times New Roman" w:hAnsi="Times New Roman" w:cs="Times New Roman"/>
          <w:sz w:val="24"/>
        </w:rPr>
      </w:pPr>
    </w:p>
    <w:p w14:paraId="051B1A1A" w14:textId="77777777" w:rsidR="00913DEB" w:rsidRDefault="00CF3570" w:rsidP="009F5EE3">
      <w:pPr>
        <w:spacing w:after="0" w:line="240" w:lineRule="auto"/>
        <w:rPr>
          <w:rFonts w:ascii="Times New Roman" w:hAnsi="Times New Roman"/>
          <w:b/>
          <w:sz w:val="24"/>
          <w:rPrChange w:id="328" w:author="Swanky" w:date="2016-06-10T11:39:00Z">
            <w:rPr>
              <w:b/>
              <w:lang w:val="en-GB"/>
            </w:rPr>
          </w:rPrChange>
        </w:rPr>
      </w:pPr>
      <w:r>
        <w:rPr>
          <w:rFonts w:ascii="Times New Roman" w:hAnsi="Times New Roman"/>
          <w:sz w:val="24"/>
          <w:rPrChange w:id="329" w:author="Swanky" w:date="2016-06-10T11:39:00Z">
            <w:rPr>
              <w:lang w:val="en-GB"/>
            </w:rPr>
          </w:rPrChange>
        </w:rPr>
        <w:t>February-July 1996</w:t>
      </w:r>
      <w:r>
        <w:rPr>
          <w:rFonts w:ascii="Times New Roman" w:hAnsi="Times New Roman"/>
          <w:sz w:val="24"/>
          <w:rPrChange w:id="33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334" w:author="Swanky" w:date="2016-06-10T11:39:00Z">
            <w:rPr>
              <w:b/>
              <w:lang w:val="en-GB"/>
            </w:rPr>
          </w:rPrChange>
        </w:rPr>
        <w:t>Clerical Assistant 1</w:t>
      </w:r>
    </w:p>
    <w:p w14:paraId="7BC4FD5B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335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36" w:author="Swanky" w:date="2016-06-10T11:39:00Z">
            <w:rPr>
              <w:lang w:val="en-GB"/>
            </w:rPr>
          </w:rPrChange>
        </w:rPr>
        <w:t>June-Decmber1995</w:t>
      </w:r>
      <w:r>
        <w:rPr>
          <w:rFonts w:ascii="Times New Roman" w:hAnsi="Times New Roman"/>
          <w:sz w:val="24"/>
          <w:rPrChange w:id="33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3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0" w:author="Swanky" w:date="2016-06-10T11:39:00Z">
            <w:rPr>
              <w:lang w:val="en-GB"/>
            </w:rPr>
          </w:rPrChange>
        </w:rPr>
        <w:tab/>
        <w:t>Central Stationary Stores</w:t>
      </w:r>
    </w:p>
    <w:p w14:paraId="4F3888D0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34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4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47" w:author="Swanky" w:date="2016-06-10T11:39:00Z">
            <w:rPr>
              <w:lang w:val="en-GB"/>
            </w:rPr>
          </w:rPrChange>
        </w:rPr>
        <w:tab/>
        <w:t>University of the West Indies</w:t>
      </w:r>
    </w:p>
    <w:p w14:paraId="46E57E09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348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4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4" w:author="Swanky" w:date="2016-06-10T11:39:00Z">
            <w:rPr>
              <w:lang w:val="en-GB"/>
            </w:rPr>
          </w:rPrChange>
        </w:rPr>
        <w:tab/>
        <w:t>St Augustine</w:t>
      </w:r>
    </w:p>
    <w:p w14:paraId="6D20FD61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355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5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5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1" w:author="Swanky" w:date="2016-06-10T11:39:00Z">
            <w:rPr>
              <w:lang w:val="en-GB"/>
            </w:rPr>
          </w:rPrChange>
        </w:rPr>
        <w:tab/>
        <w:t>662-2002</w:t>
      </w:r>
    </w:p>
    <w:p w14:paraId="25A55179" w14:textId="77777777" w:rsidR="00913DEB" w:rsidRDefault="00913DEB" w:rsidP="009F5EE3">
      <w:pPr>
        <w:spacing w:after="0" w:line="240" w:lineRule="auto"/>
        <w:rPr>
          <w:rFonts w:ascii="Times New Roman" w:hAnsi="Times New Roman"/>
          <w:sz w:val="24"/>
          <w:rPrChange w:id="362" w:author="Swanky" w:date="2016-06-10T11:39:00Z">
            <w:rPr>
              <w:lang w:val="en-GB"/>
            </w:rPr>
          </w:rPrChange>
        </w:rPr>
      </w:pPr>
    </w:p>
    <w:p w14:paraId="523363B3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63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64" w:author="Swanky" w:date="2016-06-10T11:39:00Z">
            <w:rPr>
              <w:lang w:val="en-GB"/>
            </w:rPr>
          </w:rPrChange>
        </w:rPr>
        <w:t>Duties</w:t>
      </w:r>
      <w:r>
        <w:rPr>
          <w:rFonts w:ascii="Times New Roman" w:hAnsi="Times New Roman"/>
          <w:sz w:val="24"/>
          <w:rPrChange w:id="36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68" w:author="Swanky" w:date="2016-06-10T11:39:00Z">
            <w:rPr>
              <w:lang w:val="en-GB"/>
            </w:rPr>
          </w:rPrChange>
        </w:rPr>
        <w:tab/>
        <w:t>Receiving goods from suppliers, stock</w:t>
      </w:r>
    </w:p>
    <w:p w14:paraId="1884B494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69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7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7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7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73" w:author="Swanky" w:date="2016-06-10T11:39:00Z">
            <w:rPr>
              <w:lang w:val="en-GB"/>
            </w:rPr>
          </w:rPrChange>
        </w:rPr>
        <w:tab/>
      </w:r>
      <w:proofErr w:type="gramStart"/>
      <w:r>
        <w:rPr>
          <w:rFonts w:ascii="Times New Roman" w:hAnsi="Times New Roman"/>
          <w:sz w:val="24"/>
          <w:rPrChange w:id="374" w:author="Swanky" w:date="2016-06-10T11:39:00Z">
            <w:rPr>
              <w:lang w:val="en-GB"/>
            </w:rPr>
          </w:rPrChange>
        </w:rPr>
        <w:t>taking</w:t>
      </w:r>
      <w:proofErr w:type="gramEnd"/>
      <w:r>
        <w:rPr>
          <w:rFonts w:ascii="Times New Roman" w:hAnsi="Times New Roman"/>
          <w:sz w:val="24"/>
          <w:rPrChange w:id="375" w:author="Swanky" w:date="2016-06-10T11:39:00Z">
            <w:rPr>
              <w:lang w:val="en-GB"/>
            </w:rPr>
          </w:rPrChange>
        </w:rPr>
        <w:t>, data entry, filing, phoning orders</w:t>
      </w:r>
    </w:p>
    <w:p w14:paraId="3610507B" w14:textId="77777777" w:rsidR="00913DEB" w:rsidRDefault="00913DEB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76" w:author="Swanky" w:date="2016-06-10T11:39:00Z">
            <w:rPr>
              <w:lang w:val="en-GB"/>
            </w:rPr>
          </w:rPrChange>
        </w:rPr>
      </w:pPr>
    </w:p>
    <w:p w14:paraId="2AEC59CC" w14:textId="77777777" w:rsidR="00913DEB" w:rsidRDefault="00913DEB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77" w:author="Swanky" w:date="2016-06-10T11:39:00Z">
            <w:rPr>
              <w:lang w:val="en-GB"/>
            </w:rPr>
          </w:rPrChange>
        </w:rPr>
      </w:pPr>
    </w:p>
    <w:p w14:paraId="508FEC5F" w14:textId="77777777" w:rsidR="00B33096" w:rsidRDefault="00B33096" w:rsidP="009638A2">
      <w:pPr>
        <w:ind w:left="2160" w:hanging="2160"/>
        <w:rPr>
          <w:del w:id="378" w:author="Swanky" w:date="2016-06-10T11:39:00Z"/>
          <w:lang w:val="en-GB"/>
        </w:rPr>
      </w:pPr>
    </w:p>
    <w:p w14:paraId="3C6BD8DF" w14:textId="77777777" w:rsidR="00B33096" w:rsidRDefault="00B33096" w:rsidP="009638A2">
      <w:pPr>
        <w:ind w:left="2160" w:hanging="2160"/>
        <w:rPr>
          <w:del w:id="379" w:author="Swanky" w:date="2016-06-10T11:39:00Z"/>
          <w:lang w:val="en-GB"/>
        </w:rPr>
      </w:pPr>
    </w:p>
    <w:p w14:paraId="106BAD1E" w14:textId="77777777" w:rsidR="00B33096" w:rsidRDefault="00B33096" w:rsidP="009638A2">
      <w:pPr>
        <w:ind w:left="2160" w:hanging="2160"/>
        <w:rPr>
          <w:del w:id="380" w:author="Swanky" w:date="2016-06-10T11:39:00Z"/>
          <w:lang w:val="en-GB"/>
        </w:rPr>
      </w:pPr>
    </w:p>
    <w:p w14:paraId="483DBC27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8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82" w:author="Swanky" w:date="2016-06-10T11:39:00Z">
            <w:rPr>
              <w:lang w:val="en-GB"/>
            </w:rPr>
          </w:rPrChange>
        </w:rPr>
        <w:t>August 1992-March 1993</w:t>
      </w:r>
      <w:r>
        <w:rPr>
          <w:rFonts w:ascii="Times New Roman" w:hAnsi="Times New Roman"/>
          <w:sz w:val="24"/>
          <w:rPrChange w:id="38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8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8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386" w:author="Swanky" w:date="2016-06-10T11:39:00Z">
            <w:rPr>
              <w:b/>
              <w:lang w:val="en-GB"/>
            </w:rPr>
          </w:rPrChange>
        </w:rPr>
        <w:t>Centre Manager’s Assistant</w:t>
      </w:r>
    </w:p>
    <w:p w14:paraId="0368043B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87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88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8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1" w:author="Swanky" w:date="2016-06-10T11:39:00Z">
            <w:rPr>
              <w:lang w:val="en-GB"/>
            </w:rPr>
          </w:rPrChange>
        </w:rPr>
        <w:tab/>
        <w:t xml:space="preserve">YTEPP </w:t>
      </w:r>
      <w:proofErr w:type="spellStart"/>
      <w:r>
        <w:rPr>
          <w:rFonts w:ascii="Times New Roman" w:hAnsi="Times New Roman"/>
          <w:sz w:val="24"/>
          <w:rPrChange w:id="392" w:author="Swanky" w:date="2016-06-10T11:39:00Z">
            <w:rPr>
              <w:lang w:val="en-GB"/>
            </w:rPr>
          </w:rPrChange>
        </w:rPr>
        <w:t>Arima</w:t>
      </w:r>
      <w:proofErr w:type="spellEnd"/>
      <w:r>
        <w:rPr>
          <w:rFonts w:ascii="Times New Roman" w:hAnsi="Times New Roman"/>
          <w:sz w:val="24"/>
          <w:rPrChange w:id="393" w:author="Swanky" w:date="2016-06-10T11:39:00Z">
            <w:rPr>
              <w:lang w:val="en-GB"/>
            </w:rPr>
          </w:rPrChange>
        </w:rPr>
        <w:t xml:space="preserve"> Senior Comprehensive </w:t>
      </w:r>
    </w:p>
    <w:p w14:paraId="4876F9AA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394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39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7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398" w:author="Swanky" w:date="2016-06-10T11:39:00Z">
            <w:rPr>
              <w:lang w:val="en-GB"/>
            </w:rPr>
          </w:rPrChange>
        </w:rPr>
        <w:tab/>
        <w:t xml:space="preserve">Old </w:t>
      </w:r>
      <w:proofErr w:type="spellStart"/>
      <w:r>
        <w:rPr>
          <w:rFonts w:ascii="Times New Roman" w:hAnsi="Times New Roman"/>
          <w:sz w:val="24"/>
          <w:rPrChange w:id="399" w:author="Swanky" w:date="2016-06-10T11:39:00Z">
            <w:rPr>
              <w:lang w:val="en-GB"/>
            </w:rPr>
          </w:rPrChange>
        </w:rPr>
        <w:t>Arima</w:t>
      </w:r>
      <w:proofErr w:type="spellEnd"/>
      <w:r>
        <w:rPr>
          <w:rFonts w:ascii="Times New Roman" w:hAnsi="Times New Roman"/>
          <w:sz w:val="24"/>
          <w:rPrChange w:id="400" w:author="Swanky" w:date="2016-06-10T11:39:00Z">
            <w:rPr>
              <w:lang w:val="en-GB"/>
            </w:rPr>
          </w:rPrChange>
        </w:rPr>
        <w:t xml:space="preserve"> Road</w:t>
      </w:r>
    </w:p>
    <w:p w14:paraId="1754CB5F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40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402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03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0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05" w:author="Swanky" w:date="2016-06-10T11:39:00Z">
            <w:rPr>
              <w:lang w:val="en-GB"/>
            </w:rPr>
          </w:rPrChange>
        </w:rPr>
        <w:tab/>
        <w:t>667-2305</w:t>
      </w:r>
    </w:p>
    <w:p w14:paraId="2B0AC278" w14:textId="77777777" w:rsidR="00913DEB" w:rsidRDefault="00913DEB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406" w:author="Swanky" w:date="2016-06-10T11:39:00Z">
            <w:rPr>
              <w:lang w:val="en-GB"/>
            </w:rPr>
          </w:rPrChange>
        </w:rPr>
      </w:pPr>
    </w:p>
    <w:p w14:paraId="56D34FF5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407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408" w:author="Swanky" w:date="2016-06-10T11:39:00Z">
            <w:rPr>
              <w:lang w:val="en-GB"/>
            </w:rPr>
          </w:rPrChange>
        </w:rPr>
        <w:t>Duties</w:t>
      </w:r>
      <w:r>
        <w:rPr>
          <w:rFonts w:ascii="Times New Roman" w:hAnsi="Times New Roman"/>
          <w:sz w:val="24"/>
          <w:rPrChange w:id="409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0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1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2" w:author="Swanky" w:date="2016-06-10T11:39:00Z">
            <w:rPr>
              <w:lang w:val="en-GB"/>
            </w:rPr>
          </w:rPrChange>
        </w:rPr>
        <w:tab/>
        <w:t xml:space="preserve">Record keeping of student’s attendance and </w:t>
      </w:r>
    </w:p>
    <w:p w14:paraId="03AF4618" w14:textId="77777777" w:rsidR="00913DEB" w:rsidRDefault="00CF3570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413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414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5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6" w:author="Swanky" w:date="2016-06-10T11:39:00Z">
            <w:rPr>
              <w:lang w:val="en-GB"/>
            </w:rPr>
          </w:rPrChange>
        </w:rPr>
        <w:tab/>
      </w:r>
      <w:r>
        <w:rPr>
          <w:rFonts w:ascii="Times New Roman" w:hAnsi="Times New Roman"/>
          <w:sz w:val="24"/>
          <w:rPrChange w:id="417" w:author="Swanky" w:date="2016-06-10T11:39:00Z">
            <w:rPr>
              <w:lang w:val="en-GB"/>
            </w:rPr>
          </w:rPrChange>
        </w:rPr>
        <w:tab/>
        <w:t>Teacher’s register, tally teachers’ time sheet</w:t>
      </w:r>
    </w:p>
    <w:p w14:paraId="7620C342" w14:textId="77777777" w:rsidR="00913DEB" w:rsidRDefault="00913DEB" w:rsidP="009F5EE3">
      <w:pPr>
        <w:spacing w:after="0" w:line="240" w:lineRule="auto"/>
        <w:ind w:left="2160" w:hanging="2160"/>
        <w:rPr>
          <w:rFonts w:ascii="Times New Roman" w:hAnsi="Times New Roman"/>
          <w:sz w:val="24"/>
          <w:rPrChange w:id="418" w:author="Swanky" w:date="2016-06-10T11:39:00Z">
            <w:rPr>
              <w:lang w:val="en-GB"/>
            </w:rPr>
          </w:rPrChange>
        </w:rPr>
      </w:pPr>
    </w:p>
    <w:p w14:paraId="61EFB230" w14:textId="77777777" w:rsidR="00913DEB" w:rsidRDefault="00913DEB" w:rsidP="009F5EE3">
      <w:pPr>
        <w:spacing w:after="0" w:line="240" w:lineRule="auto"/>
        <w:ind w:left="2160" w:hanging="2160"/>
        <w:rPr>
          <w:rFonts w:ascii="Times New Roman" w:hAnsi="Times New Roman"/>
          <w:b/>
          <w:sz w:val="24"/>
          <w:rPrChange w:id="419" w:author="Swanky" w:date="2016-06-10T11:39:00Z">
            <w:rPr>
              <w:b/>
              <w:lang w:val="en-GB"/>
            </w:rPr>
          </w:rPrChange>
        </w:rPr>
      </w:pPr>
    </w:p>
    <w:p w14:paraId="4393B4FA" w14:textId="77777777" w:rsidR="00913DEB" w:rsidRDefault="00913DEB" w:rsidP="009F5EE3">
      <w:pPr>
        <w:spacing w:after="0" w:line="240" w:lineRule="auto"/>
        <w:jc w:val="both"/>
        <w:rPr>
          <w:rFonts w:ascii="Times New Roman" w:hAnsi="Times New Roman"/>
          <w:b/>
          <w:sz w:val="24"/>
          <w:rPrChange w:id="420" w:author="Swanky" w:date="2016-06-10T11:39:00Z">
            <w:rPr>
              <w:b/>
              <w:lang w:val="en-GB"/>
            </w:rPr>
          </w:rPrChange>
        </w:rPr>
      </w:pPr>
    </w:p>
    <w:p w14:paraId="1492B6FC" w14:textId="77777777" w:rsidR="00913DEB" w:rsidRDefault="00CF3570" w:rsidP="009F5EE3">
      <w:pPr>
        <w:spacing w:after="0" w:line="240" w:lineRule="auto"/>
        <w:jc w:val="both"/>
        <w:rPr>
          <w:rFonts w:ascii="Times New Roman" w:hAnsi="Times New Roman"/>
          <w:sz w:val="24"/>
          <w:rPrChange w:id="421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b/>
          <w:sz w:val="24"/>
          <w:rPrChange w:id="422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423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424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425" w:author="Swanky" w:date="2016-06-10T11:39:00Z">
            <w:rPr>
              <w:b/>
              <w:lang w:val="en-GB"/>
            </w:rPr>
          </w:rPrChange>
        </w:rPr>
        <w:tab/>
      </w:r>
      <w:r>
        <w:rPr>
          <w:rFonts w:ascii="Times New Roman" w:hAnsi="Times New Roman"/>
          <w:b/>
          <w:sz w:val="24"/>
          <w:rPrChange w:id="426" w:author="Swanky" w:date="2016-06-10T11:39:00Z">
            <w:rPr>
              <w:b/>
              <w:lang w:val="en-GB"/>
            </w:rPr>
          </w:rPrChange>
        </w:rPr>
        <w:tab/>
        <w:t>REFERENCES:</w:t>
      </w:r>
    </w:p>
    <w:p w14:paraId="5B82A50E" w14:textId="77777777" w:rsidR="00913DEB" w:rsidRDefault="00913DEB" w:rsidP="009F5EE3">
      <w:pPr>
        <w:spacing w:after="0" w:line="240" w:lineRule="auto"/>
        <w:ind w:left="4320"/>
        <w:rPr>
          <w:rFonts w:ascii="Times New Roman" w:hAnsi="Times New Roman"/>
          <w:sz w:val="24"/>
          <w:rPrChange w:id="427" w:author="Swanky" w:date="2016-06-10T11:39:00Z">
            <w:rPr>
              <w:lang w:val="en-GB"/>
            </w:rPr>
          </w:rPrChange>
        </w:rPr>
      </w:pPr>
    </w:p>
    <w:p w14:paraId="3E02FD2D" w14:textId="77777777" w:rsidR="00913DEB" w:rsidRDefault="00CF3570" w:rsidP="009F5EE3">
      <w:pPr>
        <w:spacing w:after="0" w:line="240" w:lineRule="auto"/>
        <w:rPr>
          <w:rFonts w:ascii="Times New Roman" w:hAnsi="Times New Roman"/>
          <w:sz w:val="24"/>
          <w:rPrChange w:id="428" w:author="Swanky" w:date="2016-06-10T11:39:00Z">
            <w:rPr>
              <w:lang w:val="en-GB"/>
            </w:rPr>
          </w:rPrChange>
        </w:rPr>
      </w:pPr>
      <w:r>
        <w:rPr>
          <w:rFonts w:ascii="Times New Roman" w:hAnsi="Times New Roman"/>
          <w:sz w:val="24"/>
          <w:rPrChange w:id="429" w:author="Swanky" w:date="2016-06-10T11:39:00Z">
            <w:rPr>
              <w:lang w:val="en-GB"/>
            </w:rPr>
          </w:rPrChange>
        </w:rPr>
        <w:t>Available upon request</w:t>
      </w:r>
    </w:p>
    <w:p w14:paraId="13B78131" w14:textId="77777777" w:rsidR="00913DEB" w:rsidRDefault="00913DEB" w:rsidP="009F5EE3">
      <w:pPr>
        <w:spacing w:after="0" w:line="240" w:lineRule="auto"/>
        <w:ind w:left="2880" w:firstLine="720"/>
        <w:rPr>
          <w:rFonts w:ascii="Times New Roman" w:hAnsi="Times New Roman"/>
          <w:sz w:val="24"/>
          <w:rPrChange w:id="430" w:author="Swanky" w:date="2016-06-10T11:39:00Z">
            <w:rPr>
              <w:lang w:val="en-GB"/>
            </w:rPr>
          </w:rPrChange>
        </w:rPr>
      </w:pPr>
    </w:p>
    <w:p w14:paraId="01E3E01D" w14:textId="77777777" w:rsidR="00913DEB" w:rsidRDefault="00913DEB" w:rsidP="009F5EE3">
      <w:pPr>
        <w:spacing w:after="0" w:line="240" w:lineRule="auto"/>
        <w:ind w:left="2880" w:firstLine="720"/>
        <w:rPr>
          <w:rFonts w:ascii="Times New Roman" w:hAnsi="Times New Roman"/>
          <w:sz w:val="24"/>
          <w:rPrChange w:id="431" w:author="Swanky" w:date="2016-06-10T11:39:00Z">
            <w:rPr>
              <w:lang w:val="en-GB"/>
            </w:rPr>
          </w:rPrChange>
        </w:rPr>
      </w:pPr>
    </w:p>
    <w:sectPr w:rsidR="00913DE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  <w:sectPrChange w:id="441" w:author="Swanky" w:date="2016-06-10T11:39:00Z">
        <w:sectPr w:rsidR="00913DEB">
          <w:pgMar w:top="1440" w:right="1800" w:bottom="1440" w:left="180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11AD98" w14:textId="77777777" w:rsidR="009F5EE3" w:rsidRDefault="009F5EE3" w:rsidP="009F5EE3">
      <w:pPr>
        <w:spacing w:after="0" w:line="240" w:lineRule="auto"/>
      </w:pPr>
      <w:r>
        <w:separator/>
      </w:r>
    </w:p>
  </w:endnote>
  <w:endnote w:type="continuationSeparator" w:id="0">
    <w:p w14:paraId="39A0A2DA" w14:textId="77777777" w:rsidR="009F5EE3" w:rsidRDefault="009F5EE3" w:rsidP="009F5EE3">
      <w:pPr>
        <w:spacing w:after="0" w:line="240" w:lineRule="auto"/>
      </w:pPr>
      <w:r>
        <w:continuationSeparator/>
      </w:r>
    </w:p>
  </w:endnote>
  <w:endnote w:type="continuationNotice" w:id="1">
    <w:p w14:paraId="3E2CC5BB" w14:textId="77777777" w:rsidR="009F5EE3" w:rsidRDefault="009F5EE3" w:rsidP="009F5E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07C68" w14:textId="77777777" w:rsidR="009F5EE3" w:rsidRDefault="009F5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8C04B" w14:textId="77777777" w:rsidR="009F5EE3" w:rsidRDefault="009F5EE3" w:rsidP="009F5EE3">
      <w:pPr>
        <w:spacing w:after="0" w:line="240" w:lineRule="auto"/>
      </w:pPr>
      <w:r>
        <w:separator/>
      </w:r>
    </w:p>
  </w:footnote>
  <w:footnote w:type="continuationSeparator" w:id="0">
    <w:p w14:paraId="264AB8CB" w14:textId="77777777" w:rsidR="009F5EE3" w:rsidRDefault="009F5EE3" w:rsidP="009F5EE3">
      <w:pPr>
        <w:spacing w:after="0" w:line="240" w:lineRule="auto"/>
      </w:pPr>
      <w:r>
        <w:continuationSeparator/>
      </w:r>
    </w:p>
  </w:footnote>
  <w:footnote w:type="continuationNotice" w:id="1">
    <w:p w14:paraId="711D0D4B" w14:textId="77777777" w:rsidR="009F5EE3" w:rsidRDefault="009F5EE3" w:rsidP="009F5E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3FFDD" w14:textId="77777777" w:rsidR="00772CBD" w:rsidRPr="0027259D" w:rsidRDefault="00772CBD" w:rsidP="0027259D">
    <w:pPr>
      <w:pStyle w:val="Header"/>
      <w:jc w:val="center"/>
      <w:rPr>
        <w:del w:id="432" w:author="Swanky" w:date="2016-06-10T11:39:00Z"/>
        <w:rFonts w:ascii="Lucida Calligraphy" w:hAnsi="Lucida Calligraphy"/>
        <w:b/>
      </w:rPr>
    </w:pPr>
    <w:del w:id="433" w:author="Swanky" w:date="2016-06-10T11:39:00Z">
      <w:r w:rsidRPr="0027259D">
        <w:rPr>
          <w:rFonts w:ascii="Lucida Calligraphy" w:hAnsi="Lucida Calligraphy"/>
          <w:b/>
        </w:rPr>
        <w:delText>RESUME</w:delText>
      </w:r>
    </w:del>
  </w:p>
  <w:p w14:paraId="289B9D86" w14:textId="77777777" w:rsidR="00772CBD" w:rsidRPr="0027259D" w:rsidRDefault="00772CBD" w:rsidP="0027259D">
    <w:pPr>
      <w:pStyle w:val="Header"/>
      <w:jc w:val="center"/>
      <w:rPr>
        <w:del w:id="434" w:author="Swanky" w:date="2016-06-10T11:39:00Z"/>
        <w:b/>
        <w:i/>
      </w:rPr>
    </w:pPr>
    <w:del w:id="435" w:author="Swanky" w:date="2016-06-10T11:39:00Z">
      <w:r w:rsidRPr="0027259D">
        <w:rPr>
          <w:b/>
          <w:i/>
        </w:rPr>
        <w:delText>Louisa Peschier</w:delText>
      </w:r>
    </w:del>
  </w:p>
  <w:p w14:paraId="74F6E828" w14:textId="77777777" w:rsidR="00772CBD" w:rsidRPr="0027259D" w:rsidRDefault="00772CBD" w:rsidP="0027259D">
    <w:pPr>
      <w:pStyle w:val="Header"/>
      <w:jc w:val="center"/>
      <w:rPr>
        <w:del w:id="436" w:author="Swanky" w:date="2016-06-10T11:39:00Z"/>
        <w:b/>
        <w:i/>
      </w:rPr>
    </w:pPr>
    <w:del w:id="437" w:author="Swanky" w:date="2016-06-10T11:39:00Z">
      <w:r w:rsidRPr="0027259D">
        <w:rPr>
          <w:b/>
          <w:i/>
        </w:rPr>
        <w:delText>12 Carib Avenue, Lawrence Park, Arima</w:delText>
      </w:r>
    </w:del>
  </w:p>
  <w:p w14:paraId="6918B068" w14:textId="3F353580" w:rsidR="009F5EE3" w:rsidRDefault="00772CBD">
    <w:pPr>
      <w:pStyle w:val="Header"/>
      <w:rPr>
        <w:rPrChange w:id="438" w:author="Swanky" w:date="2016-06-10T11:39:00Z">
          <w:rPr>
            <w:b/>
            <w:i/>
          </w:rPr>
        </w:rPrChange>
      </w:rPr>
      <w:pPrChange w:id="439" w:author="Swanky" w:date="2016-06-10T11:39:00Z">
        <w:pPr>
          <w:pStyle w:val="Header"/>
          <w:jc w:val="center"/>
        </w:pPr>
      </w:pPrChange>
    </w:pPr>
    <w:del w:id="440" w:author="Swanky" w:date="2016-06-10T11:39:00Z">
      <w:r w:rsidRPr="0027259D">
        <w:rPr>
          <w:b/>
          <w:i/>
        </w:rPr>
        <w:delText>Tel. 489-3686</w:delText>
      </w:r>
    </w:del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05DD8"/>
    <w:multiLevelType w:val="hybridMultilevel"/>
    <w:tmpl w:val="4A7013B6"/>
    <w:lvl w:ilvl="0" w:tplc="F9B8CE20">
      <w:start w:val="2000"/>
      <w:numFmt w:val="decimal"/>
      <w:lvlText w:val="%1"/>
      <w:lvlJc w:val="left"/>
      <w:pPr>
        <w:tabs>
          <w:tab w:val="num" w:pos="3960"/>
        </w:tabs>
        <w:ind w:left="3960" w:hanging="360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E384A57"/>
    <w:multiLevelType w:val="multilevel"/>
    <w:tmpl w:val="401279E4"/>
    <w:lvl w:ilvl="0">
      <w:start w:val="1983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1">
      <w:start w:val="1986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</w:abstractNum>
  <w:abstractNum w:abstractNumId="2">
    <w:nsid w:val="2FED619F"/>
    <w:multiLevelType w:val="multilevel"/>
    <w:tmpl w:val="D524670E"/>
    <w:lvl w:ilvl="0">
      <w:start w:val="1986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1">
      <w:start w:val="1989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</w:abstractNum>
  <w:abstractNum w:abstractNumId="3">
    <w:nsid w:val="548B2E59"/>
    <w:multiLevelType w:val="multilevel"/>
    <w:tmpl w:val="4E00D34E"/>
    <w:lvl w:ilvl="0">
      <w:start w:val="1990"/>
      <w:numFmt w:val="decimal"/>
      <w:lvlText w:val="%1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1">
      <w:start w:val="1991"/>
      <w:numFmt w:val="decimal"/>
      <w:lvlText w:val="%1-%2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600"/>
        </w:tabs>
        <w:ind w:left="3600" w:hanging="3600"/>
      </w:pPr>
      <w:rPr>
        <w:rFonts w:cs="Times New Roman" w:hint="default"/>
      </w:rPr>
    </w:lvl>
  </w:abstractNum>
  <w:abstractNum w:abstractNumId="4">
    <w:nsid w:val="605D23EB"/>
    <w:multiLevelType w:val="multilevel"/>
    <w:tmpl w:val="466AD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EB"/>
    <w:rsid w:val="00011281"/>
    <w:rsid w:val="00033944"/>
    <w:rsid w:val="00034D48"/>
    <w:rsid w:val="000F276D"/>
    <w:rsid w:val="0016555F"/>
    <w:rsid w:val="00172FD5"/>
    <w:rsid w:val="001E40C7"/>
    <w:rsid w:val="00236727"/>
    <w:rsid w:val="0027259D"/>
    <w:rsid w:val="002732A4"/>
    <w:rsid w:val="002B5ACE"/>
    <w:rsid w:val="002D3D15"/>
    <w:rsid w:val="002E6DA9"/>
    <w:rsid w:val="004162B9"/>
    <w:rsid w:val="00473BAA"/>
    <w:rsid w:val="004F704B"/>
    <w:rsid w:val="00557367"/>
    <w:rsid w:val="005B0431"/>
    <w:rsid w:val="005E2571"/>
    <w:rsid w:val="005E6F7A"/>
    <w:rsid w:val="00707A0F"/>
    <w:rsid w:val="00772CBD"/>
    <w:rsid w:val="00827FCA"/>
    <w:rsid w:val="0083402A"/>
    <w:rsid w:val="00834045"/>
    <w:rsid w:val="00864865"/>
    <w:rsid w:val="00875C21"/>
    <w:rsid w:val="0088723D"/>
    <w:rsid w:val="0089354E"/>
    <w:rsid w:val="008D0FA7"/>
    <w:rsid w:val="00913DEB"/>
    <w:rsid w:val="009638A2"/>
    <w:rsid w:val="009E2EF7"/>
    <w:rsid w:val="009F5EE3"/>
    <w:rsid w:val="00A06439"/>
    <w:rsid w:val="00A47018"/>
    <w:rsid w:val="00B33096"/>
    <w:rsid w:val="00C032F6"/>
    <w:rsid w:val="00C16BFB"/>
    <w:rsid w:val="00C24AF5"/>
    <w:rsid w:val="00C86892"/>
    <w:rsid w:val="00CE30A2"/>
    <w:rsid w:val="00CF3570"/>
    <w:rsid w:val="00D256B1"/>
    <w:rsid w:val="00D27B37"/>
    <w:rsid w:val="00E529C2"/>
    <w:rsid w:val="00EA0EB9"/>
    <w:rsid w:val="00EF4772"/>
    <w:rsid w:val="00F04577"/>
    <w:rsid w:val="00F14A9F"/>
    <w:rsid w:val="00F3079C"/>
    <w:rsid w:val="00F4346C"/>
    <w:rsid w:val="00F57A7D"/>
    <w:rsid w:val="00F9077E"/>
    <w:rsid w:val="00F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25A666-F82B-48F7-A2C0-C27A5989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EE3"/>
    <w:pPr>
      <w:pPrChange w:id="0" w:author="Swanky" w:date="2016-06-10T11:39:00Z">
        <w:pPr/>
      </w:pPrChange>
    </w:pPr>
    <w:rPr>
      <w:rPrChange w:id="0" w:author="Swanky" w:date="2016-06-10T11:39:00Z">
        <w:rPr>
          <w:sz w:val="24"/>
          <w:szCs w:val="24"/>
          <w:lang w:val="en-US" w:eastAsia="en-US" w:bidi="ar-SA"/>
        </w:rPr>
      </w:rPrChang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F5EE3"/>
    <w:pPr>
      <w:spacing w:after="0" w:line="240" w:lineRule="auto"/>
      <w:pPrChange w:id="1" w:author="Swanky" w:date="2016-06-10T11:39:00Z">
        <w:pPr/>
      </w:pPrChange>
    </w:pPr>
    <w:rPr>
      <w:rFonts w:ascii="Tahoma" w:eastAsia="Times New Roman" w:hAnsi="Tahoma" w:cs="Tahoma"/>
      <w:sz w:val="16"/>
      <w:szCs w:val="16"/>
      <w:rPrChange w:id="1" w:author="Swanky" w:date="2016-06-10T11:39:00Z">
        <w:rPr>
          <w:rFonts w:ascii="Tahoma" w:hAnsi="Tahoma" w:cs="Tahoma"/>
          <w:sz w:val="16"/>
          <w:szCs w:val="16"/>
          <w:lang w:val="en-US" w:eastAsia="en-US" w:bidi="ar-SA"/>
        </w:rPr>
      </w:rPrChange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EE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F5EE3"/>
    <w:pPr>
      <w:tabs>
        <w:tab w:val="center" w:pos="4320"/>
        <w:tab w:val="right" w:pos="8640"/>
      </w:tabs>
      <w:spacing w:after="0" w:line="240" w:lineRule="auto"/>
      <w:pPrChange w:id="2" w:author="Swanky" w:date="2016-06-10T11:39:00Z">
        <w:pPr>
          <w:tabs>
            <w:tab w:val="center" w:pos="4320"/>
            <w:tab w:val="right" w:pos="8640"/>
          </w:tabs>
        </w:pPr>
      </w:pPrChange>
    </w:pPr>
    <w:rPr>
      <w:rFonts w:ascii="Times New Roman" w:eastAsia="Times New Roman" w:hAnsi="Times New Roman" w:cs="Times New Roman"/>
      <w:sz w:val="24"/>
      <w:szCs w:val="24"/>
      <w:rPrChange w:id="2" w:author="Swanky" w:date="2016-06-10T11:39:00Z">
        <w:rPr>
          <w:sz w:val="24"/>
          <w:szCs w:val="24"/>
          <w:lang w:val="en-US" w:eastAsia="en-US" w:bidi="ar-SA"/>
        </w:rPr>
      </w:rPrChange>
    </w:rPr>
  </w:style>
  <w:style w:type="character" w:customStyle="1" w:styleId="HeaderChar">
    <w:name w:val="Header Char"/>
    <w:basedOn w:val="DefaultParagraphFont"/>
    <w:link w:val="Header"/>
    <w:uiPriority w:val="99"/>
    <w:rsid w:val="009F5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F5EE3"/>
    <w:pPr>
      <w:tabs>
        <w:tab w:val="center" w:pos="4320"/>
        <w:tab w:val="right" w:pos="8640"/>
      </w:tabs>
      <w:spacing w:after="0" w:line="240" w:lineRule="auto"/>
      <w:pPrChange w:id="3" w:author="Swanky" w:date="2016-06-10T11:39:00Z">
        <w:pPr>
          <w:tabs>
            <w:tab w:val="center" w:pos="4320"/>
            <w:tab w:val="right" w:pos="8640"/>
          </w:tabs>
        </w:pPr>
      </w:pPrChange>
    </w:pPr>
    <w:rPr>
      <w:rFonts w:ascii="Times New Roman" w:eastAsia="Times New Roman" w:hAnsi="Times New Roman" w:cs="Times New Roman"/>
      <w:sz w:val="24"/>
      <w:szCs w:val="24"/>
      <w:rPrChange w:id="3" w:author="Swanky" w:date="2016-06-10T11:39:00Z">
        <w:rPr>
          <w:sz w:val="24"/>
          <w:szCs w:val="24"/>
          <w:lang w:val="en-US" w:eastAsia="en-US" w:bidi="ar-SA"/>
        </w:rPr>
      </w:rPrChange>
    </w:rPr>
  </w:style>
  <w:style w:type="character" w:customStyle="1" w:styleId="FooterChar">
    <w:name w:val="Footer Char"/>
    <w:basedOn w:val="DefaultParagraphFont"/>
    <w:link w:val="Footer"/>
    <w:uiPriority w:val="99"/>
    <w:rsid w:val="009F5EE3"/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F5E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4C84-2111-4B09-88A4-39539467F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Biskrem</dc:creator>
  <cp:lastModifiedBy>Swanky</cp:lastModifiedBy>
  <cp:revision>6</cp:revision>
  <dcterms:created xsi:type="dcterms:W3CDTF">2016-03-16T02:38:00Z</dcterms:created>
  <dcterms:modified xsi:type="dcterms:W3CDTF">2017-06-03T00:21:00Z</dcterms:modified>
</cp:coreProperties>
</file>