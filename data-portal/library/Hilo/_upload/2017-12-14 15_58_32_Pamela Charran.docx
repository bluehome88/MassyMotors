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78293A" w:rsidP="003856C9">
            <w:pPr>
              <w:pStyle w:val="Heading1"/>
            </w:pPr>
            <w:r>
              <w:t>Pamela Charr</w:t>
            </w:r>
            <w:r w:rsidR="00E17928">
              <w:t>an</w:t>
            </w:r>
          </w:p>
          <w:p w:rsidR="00C420C8" w:rsidRPr="00C420C8" w:rsidRDefault="00C41A3B" w:rsidP="005246B9">
            <w:pPr>
              <w:pStyle w:val="Graphic"/>
            </w:pPr>
            <w:r>
              <w:rPr>
                <w:noProof/>
              </w:rPr>
              <w:t>p</w:t>
            </w:r>
            <w:r w:rsidR="00E17928">
              <w:rPr>
                <w:noProof/>
              </w:rPr>
              <w:t>mc2587@hotmail.com</w:t>
            </w:r>
          </w:p>
          <w:p w:rsidR="00C420C8" w:rsidRPr="00C420C8" w:rsidRDefault="00B6457D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C0E0BCEE91A841CAB8029DF05F1E618A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E17928" w:rsidP="005246B9">
            <w:pPr>
              <w:pStyle w:val="Graphic"/>
            </w:pPr>
            <w:r>
              <w:rPr>
                <w:noProof/>
              </w:rPr>
              <w:t>329-3265</w:t>
            </w:r>
          </w:p>
          <w:p w:rsidR="00C420C8" w:rsidRPr="00C420C8" w:rsidRDefault="00B6457D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842BDF39FA444364ADAD712819F4DB47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1A3B" w:rsidRDefault="00C41A3B" w:rsidP="00C41A3B">
            <w:pPr>
              <w:pStyle w:val="Heading3"/>
            </w:pPr>
          </w:p>
          <w:p w:rsidR="00C41A3B" w:rsidRDefault="00C41A3B" w:rsidP="00C41A3B">
            <w:pPr>
              <w:pStyle w:val="Heading3"/>
            </w:pPr>
            <w:r>
              <w:t xml:space="preserve">22 Tammy Lane </w:t>
            </w:r>
            <w:r w:rsidR="001C4360">
              <w:t>RAGOOBAR LANDS</w:t>
            </w:r>
            <w:r>
              <w:t xml:space="preserve"> gasparillo</w:t>
            </w:r>
          </w:p>
          <w:p w:rsidR="001C4360" w:rsidRDefault="001C4360" w:rsidP="00C41A3B">
            <w:pPr>
              <w:pStyle w:val="Heading3"/>
            </w:pPr>
          </w:p>
          <w:p w:rsidR="001C4360" w:rsidRDefault="001C4360" w:rsidP="00C41A3B">
            <w:pPr>
              <w:pStyle w:val="Heading3"/>
            </w:pPr>
            <w:r>
              <w:t>address</w:t>
            </w:r>
          </w:p>
          <w:p w:rsidR="001C4360" w:rsidRPr="00C420C8" w:rsidRDefault="001C4360" w:rsidP="001C4360">
            <w:pPr>
              <w:pStyle w:val="Heading3"/>
              <w:jc w:val="both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1A3B" w:rsidRPr="005152F2" w:rsidTr="00A35CB1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1A3B" w:rsidRPr="00441EB9" w:rsidRDefault="00C41A3B" w:rsidP="00C41A3B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1A3B" w:rsidRPr="005152F2" w:rsidTr="00A35CB1">
              <w:trPr>
                <w:trHeight w:val="1137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1A3B" w:rsidRDefault="00B6457D" w:rsidP="00C41A3B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938C733F7374E6C835C79ABB5C75FB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A3B">
                        <w:t>Objective</w:t>
                      </w:r>
                    </w:sdtContent>
                  </w:sdt>
                </w:p>
                <w:p w:rsidR="00C41A3B" w:rsidRDefault="00C41A3B" w:rsidP="00C41A3B">
                  <w:pPr>
                    <w:pStyle w:val="GraphicLine"/>
                  </w:pPr>
                  <w:r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245C55D4" wp14:editId="055563E9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1F93F2C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1A3B" w:rsidRDefault="001C4360" w:rsidP="00C41A3B">
                  <w:r>
                    <w:t>I am seeking employment with a company where I can serve your organization and establish an enjoyable career for myself.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B6457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91944C711044C96A8748BB139834D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5BFE4F8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492A23" w:rsidP="00492A23">
                  <w:pPr>
                    <w:jc w:val="both"/>
                  </w:pPr>
                  <w:r>
                    <w:t xml:space="preserve">Excellent at filing and executing any task given </w:t>
                  </w:r>
                  <w:r w:rsidR="00A22AEE">
                    <w:t xml:space="preserve">to the best of my ability. 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6457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175CBAEB24140A9819F8D21C95CB9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5152F2" w:rsidRDefault="00B6457D" w:rsidP="00E17928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D5E244B30C6D43F381BCA64E9FAC99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E17928" w:rsidRDefault="00E17928" w:rsidP="00E17928">
                  <w:pPr>
                    <w:jc w:val="both"/>
                  </w:pPr>
                  <w:r>
                    <w:t xml:space="preserve">2000-2015 </w:t>
                  </w:r>
                  <w:r w:rsidR="00732625">
                    <w:t xml:space="preserve">Book Keeping/Terminal Operator </w:t>
                  </w:r>
                  <w:r>
                    <w:t xml:space="preserve">Cyril’s Upholstering Services </w:t>
                  </w:r>
                </w:p>
                <w:p w:rsidR="00E17928" w:rsidRDefault="00732625" w:rsidP="00E17928">
                  <w:pPr>
                    <w:jc w:val="both"/>
                  </w:pPr>
                  <w:r>
                    <w:t xml:space="preserve">2014-2015 Bartender </w:t>
                  </w:r>
                  <w:proofErr w:type="spellStart"/>
                  <w:r>
                    <w:t>Pepe</w:t>
                  </w:r>
                  <w:proofErr w:type="spellEnd"/>
                  <w:r>
                    <w:t xml:space="preserve"> Events Limited/Bars International</w:t>
                  </w:r>
                  <w:bookmarkStart w:id="0" w:name="_GoBack"/>
                  <w:bookmarkEnd w:id="0"/>
                </w:p>
                <w:p w:rsidR="00732625" w:rsidRDefault="00E76DC4" w:rsidP="00E17928">
                  <w:pPr>
                    <w:jc w:val="both"/>
                  </w:pPr>
                  <w:r>
                    <w:t>2015-</w:t>
                  </w:r>
                  <w:del w:id="1" w:author="WESLEY.N" w:date="2017-05-02T15:16:00Z">
                    <w:r w:rsidR="00732625">
                      <w:delText>Present</w:delText>
                    </w:r>
                  </w:del>
                  <w:ins w:id="2" w:author="WESLEY.N" w:date="2017-05-02T15:16:00Z">
                    <w:r>
                      <w:t>2017</w:t>
                    </w:r>
                  </w:ins>
                  <w:r w:rsidR="00732625">
                    <w:t xml:space="preserve"> Cashier </w:t>
                  </w:r>
                  <w:r w:rsidR="00C41A3B">
                    <w:t xml:space="preserve">Universal Management Solutions Limited NP Gasparillo </w:t>
                  </w:r>
                </w:p>
                <w:p w:rsidR="00C420C8" w:rsidRDefault="00C420C8" w:rsidP="00C41A3B">
                  <w:pPr>
                    <w:jc w:val="both"/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3426C" w:rsidRDefault="00B6457D" w:rsidP="00CC0394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7E872F59B6E4511BA54483C7A4C48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  <w:r w:rsidR="00CC0394">
                    <w:t xml:space="preserve"> And Qualfications </w:t>
                  </w:r>
                </w:p>
                <w:p w:rsidR="00C420C8" w:rsidRDefault="00492A23" w:rsidP="007B2F5C">
                  <w:pPr>
                    <w:pStyle w:val="Heading5"/>
                  </w:pPr>
                  <w:r>
                    <w:t>San Fernando East Junior Secondary 1995-1998</w:t>
                  </w:r>
                </w:p>
                <w:p w:rsidR="00492A23" w:rsidRPr="00492A23" w:rsidRDefault="00492A23" w:rsidP="00492A23">
                  <w:r>
                    <w:t xml:space="preserve">Marabella Senior Comprehensive 1998-2000 </w:t>
                  </w:r>
                </w:p>
                <w:p w:rsidR="00C420C8" w:rsidRDefault="00C420C8" w:rsidP="007B2F5C"/>
                <w:p w:rsidR="00D419A6" w:rsidRDefault="00D419A6" w:rsidP="00CC0394">
                  <w:pPr>
                    <w:jc w:val="both"/>
                  </w:pPr>
                  <w:r>
                    <w:t xml:space="preserve">                Food and Nutrition Grade 2</w:t>
                  </w:r>
                </w:p>
                <w:p w:rsidR="00D419A6" w:rsidRDefault="00D419A6" w:rsidP="00CC0394">
                  <w:pPr>
                    <w:jc w:val="both"/>
                  </w:pPr>
                  <w:r>
                    <w:t xml:space="preserve">                Home Management Grade 2</w:t>
                  </w:r>
                </w:p>
                <w:p w:rsidR="00D419A6" w:rsidRDefault="00E76DC4" w:rsidP="00CC0394">
                  <w:pPr>
                    <w:jc w:val="both"/>
                  </w:pPr>
                  <w:r>
                    <w:t xml:space="preserve">                </w:t>
                  </w:r>
                  <w:del w:id="3" w:author="WESLEY.N" w:date="2017-05-02T15:16:00Z">
                    <w:r w:rsidR="00D419A6">
                      <w:delText>Principal</w:delText>
                    </w:r>
                  </w:del>
                  <w:ins w:id="4" w:author="WESLEY.N" w:date="2017-05-02T15:16:00Z">
                    <w:r>
                      <w:t>Princip</w:t>
                    </w:r>
                    <w:r w:rsidR="00D419A6">
                      <w:t>l</w:t>
                    </w:r>
                  </w:ins>
                  <w:r>
                    <w:t>e</w:t>
                  </w:r>
                  <w:r w:rsidR="00436408">
                    <w:t xml:space="preserve"> </w:t>
                  </w:r>
                  <w:r w:rsidR="00D419A6">
                    <w:t>of Business Grade 3</w:t>
                  </w:r>
                </w:p>
                <w:p w:rsidR="00D419A6" w:rsidRDefault="00D419A6" w:rsidP="00CC0394">
                  <w:pPr>
                    <w:jc w:val="both"/>
                  </w:pPr>
                  <w:r>
                    <w:t xml:space="preserve">                Mathematics Grade 4</w:t>
                  </w:r>
                </w:p>
                <w:p w:rsidR="00CC0394" w:rsidRDefault="00D419A6" w:rsidP="00CC0394">
                  <w:pPr>
                    <w:jc w:val="both"/>
                  </w:pPr>
                  <w:r>
                    <w:t xml:space="preserve">                English Grade 4 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F6337"/>
              </w:tc>
            </w:tr>
          </w:tbl>
          <w:p w:rsidR="00C420C8" w:rsidRPr="005152F2" w:rsidRDefault="00A22AEE" w:rsidP="003856C9">
            <w:r>
              <w:t xml:space="preserve"> </w:t>
            </w:r>
          </w:p>
        </w:tc>
      </w:tr>
    </w:tbl>
    <w:p w:rsidR="003F5FDB" w:rsidRDefault="003F5FDB" w:rsidP="00E17928">
      <w:pPr>
        <w:pStyle w:val="NoSpacing"/>
      </w:pPr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7D" w:rsidRDefault="00B6457D" w:rsidP="003856C9">
      <w:pPr>
        <w:spacing w:after="0" w:line="240" w:lineRule="auto"/>
      </w:pPr>
      <w:r>
        <w:separator/>
      </w:r>
    </w:p>
  </w:endnote>
  <w:endnote w:type="continuationSeparator" w:id="0">
    <w:p w:rsidR="00B6457D" w:rsidRDefault="00B6457D" w:rsidP="003856C9">
      <w:pPr>
        <w:spacing w:after="0" w:line="240" w:lineRule="auto"/>
      </w:pPr>
      <w:r>
        <w:continuationSeparator/>
      </w:r>
    </w:p>
  </w:endnote>
  <w:endnote w:type="continuationNotice" w:id="1">
    <w:p w:rsidR="00B6457D" w:rsidRDefault="00B645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C4E145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732625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DF0BBF9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7D" w:rsidRDefault="00B6457D" w:rsidP="003856C9">
      <w:pPr>
        <w:spacing w:after="0" w:line="240" w:lineRule="auto"/>
      </w:pPr>
      <w:r>
        <w:separator/>
      </w:r>
    </w:p>
  </w:footnote>
  <w:footnote w:type="continuationSeparator" w:id="0">
    <w:p w:rsidR="00B6457D" w:rsidRDefault="00B6457D" w:rsidP="003856C9">
      <w:pPr>
        <w:spacing w:after="0" w:line="240" w:lineRule="auto"/>
      </w:pPr>
      <w:r>
        <w:continuationSeparator/>
      </w:r>
    </w:p>
  </w:footnote>
  <w:footnote w:type="continuationNotice" w:id="1">
    <w:p w:rsidR="00B6457D" w:rsidRDefault="00B645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E5FB75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371FDE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28"/>
    <w:rsid w:val="00052BE1"/>
    <w:rsid w:val="0007412A"/>
    <w:rsid w:val="0010199E"/>
    <w:rsid w:val="0010257B"/>
    <w:rsid w:val="0013781B"/>
    <w:rsid w:val="001503AC"/>
    <w:rsid w:val="001765FE"/>
    <w:rsid w:val="0019561F"/>
    <w:rsid w:val="00196DB0"/>
    <w:rsid w:val="001B32D2"/>
    <w:rsid w:val="001C436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674D"/>
    <w:rsid w:val="003856C9"/>
    <w:rsid w:val="00396369"/>
    <w:rsid w:val="003F4D31"/>
    <w:rsid w:val="003F5FDB"/>
    <w:rsid w:val="0043426C"/>
    <w:rsid w:val="00436408"/>
    <w:rsid w:val="00441EB9"/>
    <w:rsid w:val="00463463"/>
    <w:rsid w:val="00473EF8"/>
    <w:rsid w:val="004760E5"/>
    <w:rsid w:val="00492A23"/>
    <w:rsid w:val="004C7452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32625"/>
    <w:rsid w:val="00743379"/>
    <w:rsid w:val="00747550"/>
    <w:rsid w:val="007803B7"/>
    <w:rsid w:val="0078293A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22AEE"/>
    <w:rsid w:val="00A42F91"/>
    <w:rsid w:val="00AB1CBB"/>
    <w:rsid w:val="00AD5CC0"/>
    <w:rsid w:val="00AF1258"/>
    <w:rsid w:val="00B01E52"/>
    <w:rsid w:val="00B550FC"/>
    <w:rsid w:val="00B6457D"/>
    <w:rsid w:val="00B85871"/>
    <w:rsid w:val="00B93310"/>
    <w:rsid w:val="00BB3B21"/>
    <w:rsid w:val="00BC1F18"/>
    <w:rsid w:val="00BD2E58"/>
    <w:rsid w:val="00BF6BAB"/>
    <w:rsid w:val="00C007A5"/>
    <w:rsid w:val="00C41A3B"/>
    <w:rsid w:val="00C420C8"/>
    <w:rsid w:val="00C4403A"/>
    <w:rsid w:val="00CC0394"/>
    <w:rsid w:val="00CC0CA5"/>
    <w:rsid w:val="00CE6306"/>
    <w:rsid w:val="00D11C4D"/>
    <w:rsid w:val="00D419A6"/>
    <w:rsid w:val="00D5067A"/>
    <w:rsid w:val="00D965BF"/>
    <w:rsid w:val="00DC0F74"/>
    <w:rsid w:val="00DC79BB"/>
    <w:rsid w:val="00DF0A0F"/>
    <w:rsid w:val="00E17928"/>
    <w:rsid w:val="00E34D58"/>
    <w:rsid w:val="00E76DC4"/>
    <w:rsid w:val="00E941EF"/>
    <w:rsid w:val="00EB1C1B"/>
    <w:rsid w:val="00EE0263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11877-454D-4D07-89E6-71C121EF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styleId="Revision">
    <w:name w:val="Revision"/>
    <w:hidden/>
    <w:uiPriority w:val="99"/>
    <w:semiHidden/>
    <w:rsid w:val="00E76DC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.N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E0BCEE91A841CAB8029DF05F1E6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778F5-5E8C-4196-BEAB-0537457AE855}"/>
      </w:docPartPr>
      <w:docPartBody>
        <w:p w:rsidR="00384FAA" w:rsidRDefault="00827B50">
          <w:pPr>
            <w:pStyle w:val="C0E0BCEE91A841CAB8029DF05F1E618A"/>
          </w:pPr>
          <w:r w:rsidRPr="005152F2">
            <w:t>Email</w:t>
          </w:r>
        </w:p>
      </w:docPartBody>
    </w:docPart>
    <w:docPart>
      <w:docPartPr>
        <w:name w:val="842BDF39FA444364ADAD712819F4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D359-6B9E-4A02-87F2-6CF26F331C68}"/>
      </w:docPartPr>
      <w:docPartBody>
        <w:p w:rsidR="00384FAA" w:rsidRDefault="00827B50">
          <w:pPr>
            <w:pStyle w:val="842BDF39FA444364ADAD712819F4DB47"/>
          </w:pPr>
          <w:r w:rsidRPr="005152F2">
            <w:t>Telephone</w:t>
          </w:r>
        </w:p>
      </w:docPartBody>
    </w:docPart>
    <w:docPart>
      <w:docPartPr>
        <w:name w:val="C91944C711044C96A8748BB13983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6907-B337-4EE0-9600-E9E59529AABB}"/>
      </w:docPartPr>
      <w:docPartBody>
        <w:p w:rsidR="00384FAA" w:rsidRDefault="00827B50">
          <w:pPr>
            <w:pStyle w:val="C91944C711044C96A8748BB139834D52"/>
          </w:pPr>
          <w:r>
            <w:t>Skills</w:t>
          </w:r>
        </w:p>
      </w:docPartBody>
    </w:docPart>
    <w:docPart>
      <w:docPartPr>
        <w:name w:val="F175CBAEB24140A9819F8D21C95CB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4DA94-0B96-4BEB-9C7D-37AA73EBC3B8}"/>
      </w:docPartPr>
      <w:docPartBody>
        <w:p w:rsidR="00384FAA" w:rsidRDefault="00827B50">
          <w:pPr>
            <w:pStyle w:val="F175CBAEB24140A9819F8D21C95CB9A2"/>
          </w:pPr>
          <w:r w:rsidRPr="005152F2">
            <w:t>Experience</w:t>
          </w:r>
        </w:p>
      </w:docPartBody>
    </w:docPart>
    <w:docPart>
      <w:docPartPr>
        <w:name w:val="D5E244B30C6D43F381BCA64E9FAC9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7DBC-C673-493C-B575-6ACFD6104298}"/>
      </w:docPartPr>
      <w:docPartBody>
        <w:p w:rsidR="00384FAA" w:rsidRDefault="00827B50">
          <w:pPr>
            <w:pStyle w:val="D5E244B30C6D43F381BCA64E9FAC993A"/>
          </w:pPr>
          <w:r w:rsidRPr="0043426C">
            <w:t>Job Title/Company</w:t>
          </w:r>
        </w:p>
      </w:docPartBody>
    </w:docPart>
    <w:docPart>
      <w:docPartPr>
        <w:name w:val="C7E872F59B6E4511BA54483C7A4C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9030-9290-4A8B-88DB-283B6F5290A6}"/>
      </w:docPartPr>
      <w:docPartBody>
        <w:p w:rsidR="00384FAA" w:rsidRDefault="00827B50">
          <w:pPr>
            <w:pStyle w:val="C7E872F59B6E4511BA54483C7A4C4803"/>
          </w:pPr>
          <w:r w:rsidRPr="005152F2">
            <w:t>Education</w:t>
          </w:r>
        </w:p>
      </w:docPartBody>
    </w:docPart>
    <w:docPart>
      <w:docPartPr>
        <w:name w:val="9938C733F7374E6C835C79ABB5C75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1559F-83A0-4E26-BC85-316F5E1905D4}"/>
      </w:docPartPr>
      <w:docPartBody>
        <w:p w:rsidR="00384FAA" w:rsidRDefault="005E6341" w:rsidP="005E6341">
          <w:pPr>
            <w:pStyle w:val="9938C733F7374E6C835C79ABB5C75FB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1"/>
    <w:rsid w:val="00077F26"/>
    <w:rsid w:val="00152B52"/>
    <w:rsid w:val="00196C04"/>
    <w:rsid w:val="00354934"/>
    <w:rsid w:val="00384FAA"/>
    <w:rsid w:val="005E6341"/>
    <w:rsid w:val="00827B50"/>
    <w:rsid w:val="0089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6E01E475B4005835DDE4E006CE874">
    <w:name w:val="5BB6E01E475B4005835DDE4E006CE874"/>
  </w:style>
  <w:style w:type="paragraph" w:customStyle="1" w:styleId="C0E0BCEE91A841CAB8029DF05F1E618A">
    <w:name w:val="C0E0BCEE91A841CAB8029DF05F1E618A"/>
  </w:style>
  <w:style w:type="paragraph" w:customStyle="1" w:styleId="842BDF39FA444364ADAD712819F4DB47">
    <w:name w:val="842BDF39FA444364ADAD712819F4DB47"/>
  </w:style>
  <w:style w:type="paragraph" w:customStyle="1" w:styleId="058511BA31A54407BA1F27AFA9C23C60">
    <w:name w:val="058511BA31A54407BA1F27AFA9C23C60"/>
  </w:style>
  <w:style w:type="paragraph" w:customStyle="1" w:styleId="F5393AB5B61D4E8A9408E18EA04B6509">
    <w:name w:val="F5393AB5B61D4E8A9408E18EA04B6509"/>
  </w:style>
  <w:style w:type="paragraph" w:customStyle="1" w:styleId="C31AB5C0337D42FE8F8EF6C5FDD255AD">
    <w:name w:val="C31AB5C0337D42FE8F8EF6C5FDD255AD"/>
  </w:style>
  <w:style w:type="paragraph" w:customStyle="1" w:styleId="1DB217299D514746903894AC69D32561">
    <w:name w:val="1DB217299D514746903894AC69D32561"/>
  </w:style>
  <w:style w:type="paragraph" w:customStyle="1" w:styleId="C91944C711044C96A8748BB139834D52">
    <w:name w:val="C91944C711044C96A8748BB139834D52"/>
  </w:style>
  <w:style w:type="paragraph" w:customStyle="1" w:styleId="73545EB0D7C0440FA766ED89CDECEE19">
    <w:name w:val="73545EB0D7C0440FA766ED89CDECEE19"/>
  </w:style>
  <w:style w:type="paragraph" w:customStyle="1" w:styleId="F175CBAEB24140A9819F8D21C95CB9A2">
    <w:name w:val="F175CBAEB24140A9819F8D21C95CB9A2"/>
  </w:style>
  <w:style w:type="paragraph" w:customStyle="1" w:styleId="D5E244B30C6D43F381BCA64E9FAC993A">
    <w:name w:val="D5E244B30C6D43F381BCA64E9FAC993A"/>
  </w:style>
  <w:style w:type="paragraph" w:customStyle="1" w:styleId="597D3BE83AD945CBBAF00389D1115CE5">
    <w:name w:val="597D3BE83AD945CBBAF00389D1115CE5"/>
  </w:style>
  <w:style w:type="paragraph" w:customStyle="1" w:styleId="0EE0815FA9054AF0AC3F4413D3DF092D">
    <w:name w:val="0EE0815FA9054AF0AC3F4413D3DF092D"/>
  </w:style>
  <w:style w:type="paragraph" w:customStyle="1" w:styleId="3BAF175307A84A42A38F8D9A849B9F0A">
    <w:name w:val="3BAF175307A84A42A38F8D9A849B9F0A"/>
  </w:style>
  <w:style w:type="paragraph" w:customStyle="1" w:styleId="21D0FD65189843D198E087F76B9878D6">
    <w:name w:val="21D0FD65189843D198E087F76B9878D6"/>
  </w:style>
  <w:style w:type="paragraph" w:customStyle="1" w:styleId="5DC1EBCBCD6E43E783D372E973665F37">
    <w:name w:val="5DC1EBCBCD6E43E783D372E973665F37"/>
  </w:style>
  <w:style w:type="paragraph" w:customStyle="1" w:styleId="3096BE7BADE9446F8F1FAA3A0E19E033">
    <w:name w:val="3096BE7BADE9446F8F1FAA3A0E19E033"/>
  </w:style>
  <w:style w:type="paragraph" w:customStyle="1" w:styleId="984C1B46933E47849017AF564EFD2FF8">
    <w:name w:val="984C1B46933E47849017AF564EFD2FF8"/>
  </w:style>
  <w:style w:type="paragraph" w:customStyle="1" w:styleId="C7E872F59B6E4511BA54483C7A4C4803">
    <w:name w:val="C7E872F59B6E4511BA54483C7A4C4803"/>
  </w:style>
  <w:style w:type="paragraph" w:customStyle="1" w:styleId="A5A7120383344531BF85961B93FB31CE">
    <w:name w:val="A5A7120383344531BF85961B93FB31CE"/>
  </w:style>
  <w:style w:type="paragraph" w:customStyle="1" w:styleId="FD1A5F5F59CE49099A8E6DDBCB327C5B">
    <w:name w:val="FD1A5F5F59CE49099A8E6DDBCB327C5B"/>
  </w:style>
  <w:style w:type="paragraph" w:customStyle="1" w:styleId="7EA7E805DCE24EF0A6B22F2EBDCA2946">
    <w:name w:val="7EA7E805DCE24EF0A6B22F2EBDCA2946"/>
  </w:style>
  <w:style w:type="paragraph" w:customStyle="1" w:styleId="5238D85A49C9456385272FDAE64C5696">
    <w:name w:val="5238D85A49C9456385272FDAE64C5696"/>
  </w:style>
  <w:style w:type="paragraph" w:customStyle="1" w:styleId="3812BACE14FD475E9CC720AAD16F1DC1">
    <w:name w:val="3812BACE14FD475E9CC720AAD16F1DC1"/>
  </w:style>
  <w:style w:type="paragraph" w:customStyle="1" w:styleId="9938C733F7374E6C835C79ABB5C75FB6">
    <w:name w:val="9938C733F7374E6C835C79ABB5C75FB6"/>
    <w:rsid w:val="005E6341"/>
  </w:style>
  <w:style w:type="paragraph" w:customStyle="1" w:styleId="76533F89A6B841F99249551F23953F41">
    <w:name w:val="76533F89A6B841F99249551F23953F41"/>
    <w:rsid w:val="005E63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WESLEY.N</dc:creator>
  <cp:keywords/>
  <dc:description/>
  <cp:lastModifiedBy>Mr Wesley Charran</cp:lastModifiedBy>
  <cp:revision>9</cp:revision>
  <dcterms:created xsi:type="dcterms:W3CDTF">2017-04-06T14:27:00Z</dcterms:created>
  <dcterms:modified xsi:type="dcterms:W3CDTF">2017-12-14T21:47:00Z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